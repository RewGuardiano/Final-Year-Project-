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39B6B" w14:textId="10135283" w:rsidR="499A47D1" w:rsidRDefault="004058EC" w:rsidP="004058EC">
      <w:pPr>
        <w:pStyle w:val="Heading1"/>
        <w:jc w:val="center"/>
        <w:rPr>
          <w:color w:val="auto"/>
        </w:rPr>
      </w:pPr>
      <w:bookmarkStart w:id="0" w:name="_Toc178633498"/>
      <w:r w:rsidRPr="004058EC">
        <w:rPr>
          <w:color w:val="auto"/>
        </w:rPr>
        <w:t>Final Year Project</w:t>
      </w:r>
      <w:bookmarkEnd w:id="0"/>
      <w:r w:rsidRPr="004058EC">
        <w:rPr>
          <w:color w:val="auto"/>
        </w:rPr>
        <w:t xml:space="preserve"> </w:t>
      </w:r>
    </w:p>
    <w:p w14:paraId="4CB004F9" w14:textId="7C222B38" w:rsidR="004058EC" w:rsidRDefault="004058EC" w:rsidP="004058EC">
      <w:pPr>
        <w:jc w:val="center"/>
      </w:pPr>
      <w:r>
        <w:t>Rew Guardiano – T00224519</w:t>
      </w:r>
    </w:p>
    <w:p w14:paraId="5D45F27D" w14:textId="6FAB9970" w:rsidR="004058EC" w:rsidRDefault="004058EC" w:rsidP="004058EC">
      <w:pPr>
        <w:jc w:val="center"/>
      </w:pPr>
      <w:r>
        <w:t>Computing with Games Development</w:t>
      </w:r>
    </w:p>
    <w:p w14:paraId="65A8A244" w14:textId="2FB9E1EA" w:rsidR="004058EC" w:rsidRDefault="004058EC" w:rsidP="004058EC">
      <w:pPr>
        <w:jc w:val="center"/>
      </w:pPr>
      <w:r>
        <w:t xml:space="preserve">Date: Submitted: </w:t>
      </w:r>
    </w:p>
    <w:p w14:paraId="6240FB66" w14:textId="77777777" w:rsidR="004058EC" w:rsidRDefault="004058EC" w:rsidP="004058EC">
      <w:pPr>
        <w:jc w:val="center"/>
      </w:pPr>
    </w:p>
    <w:p w14:paraId="0A2871EB" w14:textId="4ABEC8CE" w:rsidR="004058EC" w:rsidRPr="004058EC" w:rsidRDefault="004058EC" w:rsidP="004058EC">
      <w:pPr>
        <w:pStyle w:val="Heading1"/>
        <w:jc w:val="center"/>
        <w:rPr>
          <w:color w:val="auto"/>
        </w:rPr>
      </w:pPr>
      <w:bookmarkStart w:id="1" w:name="_Toc178633499"/>
      <w:r w:rsidRPr="004058EC">
        <w:rPr>
          <w:color w:val="auto"/>
        </w:rPr>
        <w:t>"</w:t>
      </w:r>
      <w:r w:rsidRPr="004058EC">
        <w:rPr>
          <w:b/>
          <w:bCs/>
          <w:color w:val="auto"/>
        </w:rPr>
        <w:t>AI-Driven CI/CD Pipeline: Automating Code Quality and Unit Testing with GitHub Actions"</w:t>
      </w:r>
      <w:bookmarkEnd w:id="1"/>
    </w:p>
    <w:p w14:paraId="331E2473" w14:textId="77777777" w:rsidR="004058EC" w:rsidRDefault="004058EC" w:rsidP="004058EC"/>
    <w:p w14:paraId="2B2F26EB" w14:textId="77777777" w:rsidR="004058EC" w:rsidRPr="004058EC" w:rsidRDefault="004058EC" w:rsidP="004058EC"/>
    <w:p w14:paraId="2D4F420D" w14:textId="06DABD15" w:rsidR="009E0642" w:rsidRDefault="009E0642" w:rsidP="009E0642"/>
    <w:p w14:paraId="109477D8" w14:textId="2AC64933" w:rsidR="009E0642" w:rsidRDefault="009E0642" w:rsidP="009E0642"/>
    <w:p w14:paraId="36B82230" w14:textId="51046DF8" w:rsidR="009E0642" w:rsidRDefault="009E0642" w:rsidP="009E0642"/>
    <w:p w14:paraId="31FB9777" w14:textId="1BEE77F0" w:rsidR="009E0642" w:rsidRDefault="009E0642" w:rsidP="009E0642"/>
    <w:p w14:paraId="267C0582" w14:textId="7EEC2576" w:rsidR="009E0642" w:rsidRDefault="009E0642" w:rsidP="009E0642"/>
    <w:p w14:paraId="44662CE2" w14:textId="1ED4AE40" w:rsidR="009E0642" w:rsidRDefault="009E0642" w:rsidP="009E0642"/>
    <w:p w14:paraId="602D800D" w14:textId="4C965268" w:rsidR="009E0642" w:rsidRDefault="009E0642" w:rsidP="009E0642"/>
    <w:p w14:paraId="6D26B83D" w14:textId="0AE4E9AB" w:rsidR="7E26D38D" w:rsidRDefault="7E26D38D"/>
    <w:p w14:paraId="11E4DC44" w14:textId="7D1CAB7C" w:rsidR="7E26D38D" w:rsidRDefault="7E26D38D"/>
    <w:p w14:paraId="1796A8BB" w14:textId="21AD599A" w:rsidR="7E26D38D" w:rsidRDefault="7E26D38D"/>
    <w:p w14:paraId="5C67218E" w14:textId="22CA07CF" w:rsidR="7E26D38D" w:rsidRDefault="7E26D38D"/>
    <w:p w14:paraId="2EB4C54D" w14:textId="1F901A40" w:rsidR="7E26D38D" w:rsidRDefault="7E26D38D"/>
    <w:p w14:paraId="0C6FCB59" w14:textId="79DD6E0B" w:rsidR="7E26D38D" w:rsidRDefault="7E26D38D"/>
    <w:p w14:paraId="5A7507E3" w14:textId="0BA4528F" w:rsidR="7E26D38D" w:rsidRDefault="7E26D38D"/>
    <w:p w14:paraId="6461DAB2" w14:textId="442615E8" w:rsidR="7E26D38D" w:rsidRDefault="7E26D38D"/>
    <w:sdt>
      <w:sdtPr>
        <w:rPr>
          <w:rFonts w:asciiTheme="minorHAnsi" w:eastAsiaTheme="minorEastAsia" w:hAnsiTheme="minorHAnsi" w:cstheme="minorBidi"/>
          <w:color w:val="auto"/>
          <w:sz w:val="24"/>
          <w:szCs w:val="24"/>
          <w:lang w:eastAsia="ja-JP"/>
        </w:rPr>
        <w:id w:val="1743066844"/>
        <w:docPartObj>
          <w:docPartGallery w:val="Table of Contents"/>
          <w:docPartUnique/>
        </w:docPartObj>
      </w:sdtPr>
      <w:sdtEndPr>
        <w:rPr>
          <w:b/>
          <w:bCs/>
          <w:noProof/>
        </w:rPr>
      </w:sdtEndPr>
      <w:sdtContent>
        <w:p w14:paraId="5D0E593D" w14:textId="11C86021" w:rsidR="004058EC" w:rsidRDefault="004058EC">
          <w:pPr>
            <w:pStyle w:val="TOCHeading"/>
          </w:pPr>
          <w:r>
            <w:t>Table of Contents:</w:t>
          </w:r>
        </w:p>
        <w:p w14:paraId="683C9857" w14:textId="138BD0D8" w:rsidR="001B7348" w:rsidRDefault="004058EC">
          <w:pPr>
            <w:pStyle w:val="TOC1"/>
            <w:tabs>
              <w:tab w:val="right" w:leader="dot" w:pos="9350"/>
            </w:tabs>
            <w:rPr>
              <w:noProof/>
              <w:kern w:val="2"/>
              <w:lang w:val="en-GB" w:eastAsia="en-GB"/>
              <w14:ligatures w14:val="standardContextual"/>
            </w:rPr>
          </w:pPr>
          <w:r>
            <w:fldChar w:fldCharType="begin"/>
          </w:r>
          <w:r>
            <w:instrText xml:space="preserve"> TOC \o "1-3" \h \z \u </w:instrText>
          </w:r>
          <w:r>
            <w:fldChar w:fldCharType="separate"/>
          </w:r>
          <w:hyperlink w:anchor="_Toc178633498" w:history="1">
            <w:r w:rsidR="001B7348" w:rsidRPr="0002689F">
              <w:rPr>
                <w:rStyle w:val="Hyperlink"/>
                <w:noProof/>
              </w:rPr>
              <w:t>Final Year Project</w:t>
            </w:r>
            <w:r w:rsidR="001B7348">
              <w:rPr>
                <w:noProof/>
                <w:webHidden/>
              </w:rPr>
              <w:tab/>
            </w:r>
            <w:r w:rsidR="001B7348">
              <w:rPr>
                <w:noProof/>
                <w:webHidden/>
              </w:rPr>
              <w:fldChar w:fldCharType="begin"/>
            </w:r>
            <w:r w:rsidR="001B7348">
              <w:rPr>
                <w:noProof/>
                <w:webHidden/>
              </w:rPr>
              <w:instrText xml:space="preserve"> PAGEREF _Toc178633498 \h </w:instrText>
            </w:r>
            <w:r w:rsidR="001B7348">
              <w:rPr>
                <w:noProof/>
                <w:webHidden/>
              </w:rPr>
            </w:r>
            <w:r w:rsidR="001B7348">
              <w:rPr>
                <w:noProof/>
                <w:webHidden/>
              </w:rPr>
              <w:fldChar w:fldCharType="separate"/>
            </w:r>
            <w:r w:rsidR="001B7348">
              <w:rPr>
                <w:noProof/>
                <w:webHidden/>
              </w:rPr>
              <w:t>1</w:t>
            </w:r>
            <w:r w:rsidR="001B7348">
              <w:rPr>
                <w:noProof/>
                <w:webHidden/>
              </w:rPr>
              <w:fldChar w:fldCharType="end"/>
            </w:r>
          </w:hyperlink>
        </w:p>
        <w:p w14:paraId="77AD2F4C" w14:textId="6AA3298A" w:rsidR="001B7348" w:rsidRDefault="001B7348">
          <w:pPr>
            <w:pStyle w:val="TOC1"/>
            <w:tabs>
              <w:tab w:val="right" w:leader="dot" w:pos="9350"/>
            </w:tabs>
            <w:rPr>
              <w:noProof/>
              <w:kern w:val="2"/>
              <w:lang w:val="en-GB" w:eastAsia="en-GB"/>
              <w14:ligatures w14:val="standardContextual"/>
            </w:rPr>
          </w:pPr>
          <w:hyperlink w:anchor="_Toc178633499" w:history="1">
            <w:r w:rsidRPr="0002689F">
              <w:rPr>
                <w:rStyle w:val="Hyperlink"/>
                <w:noProof/>
              </w:rPr>
              <w:t>"</w:t>
            </w:r>
            <w:r w:rsidRPr="0002689F">
              <w:rPr>
                <w:rStyle w:val="Hyperlink"/>
                <w:b/>
                <w:bCs/>
                <w:noProof/>
              </w:rPr>
              <w:t>AI-Driven CI/CD Pipeline: Automating Code Quality and Unit Testing with GitHub Actions"</w:t>
            </w:r>
            <w:r>
              <w:rPr>
                <w:noProof/>
                <w:webHidden/>
              </w:rPr>
              <w:tab/>
            </w:r>
            <w:r>
              <w:rPr>
                <w:noProof/>
                <w:webHidden/>
              </w:rPr>
              <w:fldChar w:fldCharType="begin"/>
            </w:r>
            <w:r>
              <w:rPr>
                <w:noProof/>
                <w:webHidden/>
              </w:rPr>
              <w:instrText xml:space="preserve"> PAGEREF _Toc178633499 \h </w:instrText>
            </w:r>
            <w:r>
              <w:rPr>
                <w:noProof/>
                <w:webHidden/>
              </w:rPr>
            </w:r>
            <w:r>
              <w:rPr>
                <w:noProof/>
                <w:webHidden/>
              </w:rPr>
              <w:fldChar w:fldCharType="separate"/>
            </w:r>
            <w:r>
              <w:rPr>
                <w:noProof/>
                <w:webHidden/>
              </w:rPr>
              <w:t>1</w:t>
            </w:r>
            <w:r>
              <w:rPr>
                <w:noProof/>
                <w:webHidden/>
              </w:rPr>
              <w:fldChar w:fldCharType="end"/>
            </w:r>
          </w:hyperlink>
        </w:p>
        <w:p w14:paraId="49FC73D0" w14:textId="40DCE7F5" w:rsidR="001B7348" w:rsidRDefault="001B7348">
          <w:pPr>
            <w:pStyle w:val="TOC1"/>
            <w:tabs>
              <w:tab w:val="right" w:leader="dot" w:pos="9350"/>
            </w:tabs>
            <w:rPr>
              <w:noProof/>
              <w:kern w:val="2"/>
              <w:lang w:val="en-GB" w:eastAsia="en-GB"/>
              <w14:ligatures w14:val="standardContextual"/>
            </w:rPr>
          </w:pPr>
          <w:hyperlink w:anchor="_Toc178633500" w:history="1">
            <w:r w:rsidRPr="0002689F">
              <w:rPr>
                <w:rStyle w:val="Hyperlink"/>
                <w:noProof/>
              </w:rPr>
              <w:t>Introduction</w:t>
            </w:r>
            <w:r>
              <w:rPr>
                <w:noProof/>
                <w:webHidden/>
              </w:rPr>
              <w:tab/>
            </w:r>
            <w:r>
              <w:rPr>
                <w:noProof/>
                <w:webHidden/>
              </w:rPr>
              <w:fldChar w:fldCharType="begin"/>
            </w:r>
            <w:r>
              <w:rPr>
                <w:noProof/>
                <w:webHidden/>
              </w:rPr>
              <w:instrText xml:space="preserve"> PAGEREF _Toc178633500 \h </w:instrText>
            </w:r>
            <w:r>
              <w:rPr>
                <w:noProof/>
                <w:webHidden/>
              </w:rPr>
            </w:r>
            <w:r>
              <w:rPr>
                <w:noProof/>
                <w:webHidden/>
              </w:rPr>
              <w:fldChar w:fldCharType="separate"/>
            </w:r>
            <w:r>
              <w:rPr>
                <w:noProof/>
                <w:webHidden/>
              </w:rPr>
              <w:t>3</w:t>
            </w:r>
            <w:r>
              <w:rPr>
                <w:noProof/>
                <w:webHidden/>
              </w:rPr>
              <w:fldChar w:fldCharType="end"/>
            </w:r>
          </w:hyperlink>
        </w:p>
        <w:p w14:paraId="74F3E07B" w14:textId="5C4CD54F" w:rsidR="001B7348" w:rsidRDefault="001B7348">
          <w:pPr>
            <w:pStyle w:val="TOC1"/>
            <w:tabs>
              <w:tab w:val="right" w:leader="dot" w:pos="9350"/>
            </w:tabs>
            <w:rPr>
              <w:noProof/>
              <w:kern w:val="2"/>
              <w:lang w:val="en-GB" w:eastAsia="en-GB"/>
              <w14:ligatures w14:val="standardContextual"/>
            </w:rPr>
          </w:pPr>
          <w:hyperlink w:anchor="_Toc178633501" w:history="1">
            <w:r w:rsidRPr="0002689F">
              <w:rPr>
                <w:rStyle w:val="Hyperlink"/>
                <w:noProof/>
              </w:rPr>
              <w:t>Chapter 1: Literature Review</w:t>
            </w:r>
            <w:r>
              <w:rPr>
                <w:noProof/>
                <w:webHidden/>
              </w:rPr>
              <w:tab/>
            </w:r>
            <w:r>
              <w:rPr>
                <w:noProof/>
                <w:webHidden/>
              </w:rPr>
              <w:fldChar w:fldCharType="begin"/>
            </w:r>
            <w:r>
              <w:rPr>
                <w:noProof/>
                <w:webHidden/>
              </w:rPr>
              <w:instrText xml:space="preserve"> PAGEREF _Toc178633501 \h </w:instrText>
            </w:r>
            <w:r>
              <w:rPr>
                <w:noProof/>
                <w:webHidden/>
              </w:rPr>
            </w:r>
            <w:r>
              <w:rPr>
                <w:noProof/>
                <w:webHidden/>
              </w:rPr>
              <w:fldChar w:fldCharType="separate"/>
            </w:r>
            <w:r>
              <w:rPr>
                <w:noProof/>
                <w:webHidden/>
              </w:rPr>
              <w:t>4</w:t>
            </w:r>
            <w:r>
              <w:rPr>
                <w:noProof/>
                <w:webHidden/>
              </w:rPr>
              <w:fldChar w:fldCharType="end"/>
            </w:r>
          </w:hyperlink>
        </w:p>
        <w:p w14:paraId="4AF7BA6E" w14:textId="31C171D8" w:rsidR="001B7348" w:rsidRDefault="001B7348">
          <w:pPr>
            <w:pStyle w:val="TOC2"/>
            <w:tabs>
              <w:tab w:val="left" w:pos="960"/>
              <w:tab w:val="right" w:leader="dot" w:pos="9350"/>
            </w:tabs>
            <w:rPr>
              <w:noProof/>
              <w:kern w:val="2"/>
              <w:lang w:val="en-GB" w:eastAsia="en-GB"/>
              <w14:ligatures w14:val="standardContextual"/>
            </w:rPr>
          </w:pPr>
          <w:hyperlink w:anchor="_Toc178633502" w:history="1">
            <w:r w:rsidRPr="0002689F">
              <w:rPr>
                <w:rStyle w:val="Hyperlink"/>
                <w:noProof/>
              </w:rPr>
              <w:t>1.1</w:t>
            </w:r>
            <w:r>
              <w:rPr>
                <w:noProof/>
                <w:kern w:val="2"/>
                <w:lang w:val="en-GB" w:eastAsia="en-GB"/>
                <w14:ligatures w14:val="standardContextual"/>
              </w:rPr>
              <w:tab/>
            </w:r>
            <w:r w:rsidRPr="0002689F">
              <w:rPr>
                <w:rStyle w:val="Hyperlink"/>
                <w:noProof/>
              </w:rPr>
              <w:t>Investigating AI in CI/CD Pipelines</w:t>
            </w:r>
            <w:r>
              <w:rPr>
                <w:noProof/>
                <w:webHidden/>
              </w:rPr>
              <w:tab/>
            </w:r>
            <w:r>
              <w:rPr>
                <w:noProof/>
                <w:webHidden/>
              </w:rPr>
              <w:fldChar w:fldCharType="begin"/>
            </w:r>
            <w:r>
              <w:rPr>
                <w:noProof/>
                <w:webHidden/>
              </w:rPr>
              <w:instrText xml:space="preserve"> PAGEREF _Toc178633502 \h </w:instrText>
            </w:r>
            <w:r>
              <w:rPr>
                <w:noProof/>
                <w:webHidden/>
              </w:rPr>
            </w:r>
            <w:r>
              <w:rPr>
                <w:noProof/>
                <w:webHidden/>
              </w:rPr>
              <w:fldChar w:fldCharType="separate"/>
            </w:r>
            <w:r>
              <w:rPr>
                <w:noProof/>
                <w:webHidden/>
              </w:rPr>
              <w:t>4</w:t>
            </w:r>
            <w:r>
              <w:rPr>
                <w:noProof/>
                <w:webHidden/>
              </w:rPr>
              <w:fldChar w:fldCharType="end"/>
            </w:r>
          </w:hyperlink>
        </w:p>
        <w:p w14:paraId="1CB7EF98" w14:textId="474DD1E6" w:rsidR="001B7348" w:rsidRDefault="001B7348">
          <w:pPr>
            <w:pStyle w:val="TOC3"/>
            <w:tabs>
              <w:tab w:val="right" w:leader="dot" w:pos="9350"/>
            </w:tabs>
            <w:rPr>
              <w:noProof/>
              <w:kern w:val="2"/>
              <w:lang w:val="en-GB" w:eastAsia="en-GB"/>
              <w14:ligatures w14:val="standardContextual"/>
            </w:rPr>
          </w:pPr>
          <w:hyperlink w:anchor="_Toc178633503" w:history="1">
            <w:r w:rsidRPr="0002689F">
              <w:rPr>
                <w:rStyle w:val="Hyperlink"/>
                <w:noProof/>
              </w:rPr>
              <w:t>1.1.1 AI in Software Development</w:t>
            </w:r>
            <w:r>
              <w:rPr>
                <w:noProof/>
                <w:webHidden/>
              </w:rPr>
              <w:tab/>
            </w:r>
            <w:r>
              <w:rPr>
                <w:noProof/>
                <w:webHidden/>
              </w:rPr>
              <w:fldChar w:fldCharType="begin"/>
            </w:r>
            <w:r>
              <w:rPr>
                <w:noProof/>
                <w:webHidden/>
              </w:rPr>
              <w:instrText xml:space="preserve"> PAGEREF _Toc178633503 \h </w:instrText>
            </w:r>
            <w:r>
              <w:rPr>
                <w:noProof/>
                <w:webHidden/>
              </w:rPr>
            </w:r>
            <w:r>
              <w:rPr>
                <w:noProof/>
                <w:webHidden/>
              </w:rPr>
              <w:fldChar w:fldCharType="separate"/>
            </w:r>
            <w:r>
              <w:rPr>
                <w:noProof/>
                <w:webHidden/>
              </w:rPr>
              <w:t>4</w:t>
            </w:r>
            <w:r>
              <w:rPr>
                <w:noProof/>
                <w:webHidden/>
              </w:rPr>
              <w:fldChar w:fldCharType="end"/>
            </w:r>
          </w:hyperlink>
        </w:p>
        <w:p w14:paraId="576F67B2" w14:textId="33686921" w:rsidR="001B7348" w:rsidRDefault="001B7348">
          <w:pPr>
            <w:pStyle w:val="TOC1"/>
            <w:tabs>
              <w:tab w:val="right" w:leader="dot" w:pos="9350"/>
            </w:tabs>
            <w:rPr>
              <w:noProof/>
              <w:kern w:val="2"/>
              <w:lang w:val="en-GB" w:eastAsia="en-GB"/>
              <w14:ligatures w14:val="standardContextual"/>
            </w:rPr>
          </w:pPr>
          <w:hyperlink w:anchor="_Toc178633504" w:history="1">
            <w:r w:rsidRPr="0002689F">
              <w:rPr>
                <w:rStyle w:val="Hyperlink"/>
                <w:noProof/>
              </w:rPr>
              <w:t>Chapter 2: Methodology</w:t>
            </w:r>
            <w:r>
              <w:rPr>
                <w:noProof/>
                <w:webHidden/>
              </w:rPr>
              <w:tab/>
            </w:r>
            <w:r>
              <w:rPr>
                <w:noProof/>
                <w:webHidden/>
              </w:rPr>
              <w:fldChar w:fldCharType="begin"/>
            </w:r>
            <w:r>
              <w:rPr>
                <w:noProof/>
                <w:webHidden/>
              </w:rPr>
              <w:instrText xml:space="preserve"> PAGEREF _Toc178633504 \h </w:instrText>
            </w:r>
            <w:r>
              <w:rPr>
                <w:noProof/>
                <w:webHidden/>
              </w:rPr>
            </w:r>
            <w:r>
              <w:rPr>
                <w:noProof/>
                <w:webHidden/>
              </w:rPr>
              <w:fldChar w:fldCharType="separate"/>
            </w:r>
            <w:r>
              <w:rPr>
                <w:noProof/>
                <w:webHidden/>
              </w:rPr>
              <w:t>5</w:t>
            </w:r>
            <w:r>
              <w:rPr>
                <w:noProof/>
                <w:webHidden/>
              </w:rPr>
              <w:fldChar w:fldCharType="end"/>
            </w:r>
          </w:hyperlink>
        </w:p>
        <w:p w14:paraId="67E9EA75" w14:textId="7BC7900B" w:rsidR="001B7348" w:rsidRDefault="001B7348">
          <w:pPr>
            <w:pStyle w:val="TOC2"/>
            <w:tabs>
              <w:tab w:val="right" w:leader="dot" w:pos="9350"/>
            </w:tabs>
            <w:rPr>
              <w:noProof/>
              <w:kern w:val="2"/>
              <w:lang w:val="en-GB" w:eastAsia="en-GB"/>
              <w14:ligatures w14:val="standardContextual"/>
            </w:rPr>
          </w:pPr>
          <w:hyperlink w:anchor="_Toc178633505" w:history="1">
            <w:r w:rsidRPr="0002689F">
              <w:rPr>
                <w:rStyle w:val="Hyperlink"/>
                <w:noProof/>
              </w:rPr>
              <w:t>2.1 Research Question</w:t>
            </w:r>
            <w:r>
              <w:rPr>
                <w:noProof/>
                <w:webHidden/>
              </w:rPr>
              <w:tab/>
            </w:r>
            <w:r>
              <w:rPr>
                <w:noProof/>
                <w:webHidden/>
              </w:rPr>
              <w:fldChar w:fldCharType="begin"/>
            </w:r>
            <w:r>
              <w:rPr>
                <w:noProof/>
                <w:webHidden/>
              </w:rPr>
              <w:instrText xml:space="preserve"> PAGEREF _Toc178633505 \h </w:instrText>
            </w:r>
            <w:r>
              <w:rPr>
                <w:noProof/>
                <w:webHidden/>
              </w:rPr>
            </w:r>
            <w:r>
              <w:rPr>
                <w:noProof/>
                <w:webHidden/>
              </w:rPr>
              <w:fldChar w:fldCharType="separate"/>
            </w:r>
            <w:r>
              <w:rPr>
                <w:noProof/>
                <w:webHidden/>
              </w:rPr>
              <w:t>5</w:t>
            </w:r>
            <w:r>
              <w:rPr>
                <w:noProof/>
                <w:webHidden/>
              </w:rPr>
              <w:fldChar w:fldCharType="end"/>
            </w:r>
          </w:hyperlink>
        </w:p>
        <w:p w14:paraId="13D47FB2" w14:textId="40213035" w:rsidR="001B7348" w:rsidRDefault="001B7348">
          <w:pPr>
            <w:pStyle w:val="TOC1"/>
            <w:tabs>
              <w:tab w:val="right" w:leader="dot" w:pos="9350"/>
            </w:tabs>
            <w:rPr>
              <w:noProof/>
              <w:kern w:val="2"/>
              <w:lang w:val="en-GB" w:eastAsia="en-GB"/>
              <w14:ligatures w14:val="standardContextual"/>
            </w:rPr>
          </w:pPr>
          <w:hyperlink w:anchor="_Toc178633506" w:history="1">
            <w:r w:rsidRPr="0002689F">
              <w:rPr>
                <w:rStyle w:val="Hyperlink"/>
                <w:noProof/>
              </w:rPr>
              <w:t>References:</w:t>
            </w:r>
            <w:r>
              <w:rPr>
                <w:noProof/>
                <w:webHidden/>
              </w:rPr>
              <w:tab/>
            </w:r>
            <w:r>
              <w:rPr>
                <w:noProof/>
                <w:webHidden/>
              </w:rPr>
              <w:fldChar w:fldCharType="begin"/>
            </w:r>
            <w:r>
              <w:rPr>
                <w:noProof/>
                <w:webHidden/>
              </w:rPr>
              <w:instrText xml:space="preserve"> PAGEREF _Toc178633506 \h </w:instrText>
            </w:r>
            <w:r>
              <w:rPr>
                <w:noProof/>
                <w:webHidden/>
              </w:rPr>
            </w:r>
            <w:r>
              <w:rPr>
                <w:noProof/>
                <w:webHidden/>
              </w:rPr>
              <w:fldChar w:fldCharType="separate"/>
            </w:r>
            <w:r>
              <w:rPr>
                <w:noProof/>
                <w:webHidden/>
              </w:rPr>
              <w:t>6</w:t>
            </w:r>
            <w:r>
              <w:rPr>
                <w:noProof/>
                <w:webHidden/>
              </w:rPr>
              <w:fldChar w:fldCharType="end"/>
            </w:r>
          </w:hyperlink>
        </w:p>
        <w:p w14:paraId="0A827159" w14:textId="5A33866F" w:rsidR="004058EC" w:rsidRDefault="004058EC">
          <w:r>
            <w:rPr>
              <w:b/>
              <w:bCs/>
              <w:noProof/>
            </w:rPr>
            <w:fldChar w:fldCharType="end"/>
          </w:r>
        </w:p>
      </w:sdtContent>
    </w:sdt>
    <w:p w14:paraId="2D180A0F" w14:textId="62DF39C5" w:rsidR="7E26D38D" w:rsidRDefault="7E26D38D"/>
    <w:p w14:paraId="449964E2" w14:textId="0B62635A" w:rsidR="7E26D38D" w:rsidRDefault="7E26D38D"/>
    <w:p w14:paraId="26E8948B" w14:textId="3D4CCA21" w:rsidR="7E26D38D" w:rsidRDefault="7E26D38D"/>
    <w:p w14:paraId="6CD23505" w14:textId="1BCE316C" w:rsidR="7E26D38D" w:rsidRDefault="7E26D38D"/>
    <w:p w14:paraId="6599EE9B" w14:textId="4B687574" w:rsidR="7E26D38D" w:rsidRDefault="7E26D38D"/>
    <w:p w14:paraId="7CF95FEB" w14:textId="53B2BC44" w:rsidR="7E26D38D" w:rsidRDefault="7E26D38D"/>
    <w:p w14:paraId="5632435B" w14:textId="5104CAD9" w:rsidR="7E26D38D" w:rsidRDefault="7E26D38D"/>
    <w:p w14:paraId="04AF0FAB" w14:textId="5A31E50D" w:rsidR="7E26D38D" w:rsidRDefault="7E26D38D"/>
    <w:p w14:paraId="321E1870" w14:textId="20108BB3" w:rsidR="7E26D38D" w:rsidRDefault="7E26D38D"/>
    <w:p w14:paraId="7AE29144" w14:textId="77777777" w:rsidR="004058EC" w:rsidRDefault="004058EC"/>
    <w:p w14:paraId="54A9D3A5" w14:textId="77777777" w:rsidR="004058EC" w:rsidRDefault="004058EC"/>
    <w:p w14:paraId="08388467" w14:textId="77777777" w:rsidR="004058EC" w:rsidRDefault="004058EC"/>
    <w:p w14:paraId="7DA76D79" w14:textId="77777777" w:rsidR="004058EC" w:rsidRDefault="004058EC"/>
    <w:p w14:paraId="644309F7" w14:textId="77777777" w:rsidR="004058EC" w:rsidRDefault="004058EC"/>
    <w:p w14:paraId="7B5D184F" w14:textId="77777777" w:rsidR="004058EC" w:rsidRDefault="004058EC"/>
    <w:p w14:paraId="3630013D" w14:textId="2F06282C" w:rsidR="004058EC" w:rsidRDefault="00916038" w:rsidP="00916038">
      <w:pPr>
        <w:pStyle w:val="Heading1"/>
      </w:pPr>
      <w:bookmarkStart w:id="2" w:name="_Toc178633500"/>
      <w:r>
        <w:lastRenderedPageBreak/>
        <w:t>Introduction</w:t>
      </w:r>
      <w:bookmarkEnd w:id="2"/>
      <w:r>
        <w:t xml:space="preserve">  </w:t>
      </w:r>
    </w:p>
    <w:p w14:paraId="22EFCA5F" w14:textId="2B6A9EF5" w:rsidR="00916038" w:rsidRDefault="00FA39E4" w:rsidP="00FA39E4">
      <w:pPr>
        <w:spacing w:line="360" w:lineRule="auto"/>
        <w:rPr>
          <w:rFonts w:ascii="Times New Roman" w:hAnsi="Times New Roman" w:cs="Times New Roman"/>
        </w:rPr>
      </w:pPr>
      <w:r w:rsidRPr="00FA39E4">
        <w:rPr>
          <w:rFonts w:ascii="Times New Roman" w:hAnsi="Times New Roman" w:cs="Times New Roman"/>
        </w:rPr>
        <w:t xml:space="preserve">In </w:t>
      </w:r>
      <w:r w:rsidR="00F018EC">
        <w:rPr>
          <w:rFonts w:ascii="Times New Roman" w:hAnsi="Times New Roman" w:cs="Times New Roman"/>
        </w:rPr>
        <w:t xml:space="preserve">the </w:t>
      </w:r>
      <w:r w:rsidR="00902EC8">
        <w:rPr>
          <w:rFonts w:ascii="Times New Roman" w:hAnsi="Times New Roman" w:cs="Times New Roman"/>
        </w:rPr>
        <w:t xml:space="preserve">constant </w:t>
      </w:r>
      <w:r w:rsidR="00F018EC">
        <w:rPr>
          <w:rFonts w:ascii="Times New Roman" w:hAnsi="Times New Roman" w:cs="Times New Roman"/>
        </w:rPr>
        <w:t>growing field</w:t>
      </w:r>
      <w:r w:rsidRPr="00FA39E4">
        <w:rPr>
          <w:rFonts w:ascii="Times New Roman" w:hAnsi="Times New Roman" w:cs="Times New Roman"/>
        </w:rPr>
        <w:t xml:space="preserve"> of software development, automation and continuous improvement are critical to maintain efficiency, code quality, and rapid delivery. As modern development teams shift towards Agile and DevOps methodologies, Continuous Integration and Continuous Delivery (CI/CD) pipelines have become foundational elements in software development processes. These pipelines allow for the automatic integration and testing of code, ensuring that new features and updates are</w:t>
      </w:r>
      <w:r>
        <w:rPr>
          <w:rFonts w:ascii="Times New Roman" w:hAnsi="Times New Roman" w:cs="Times New Roman"/>
        </w:rPr>
        <w:t xml:space="preserve"> integrated to our software without manual work</w:t>
      </w:r>
      <w:r w:rsidRPr="00FA39E4">
        <w:rPr>
          <w:rFonts w:ascii="Times New Roman" w:hAnsi="Times New Roman" w:cs="Times New Roman"/>
        </w:rPr>
        <w:t xml:space="preserve">. However, maintaining high code quality and comprehensive test coverage remains a challenge, </w:t>
      </w:r>
      <w:r>
        <w:rPr>
          <w:rFonts w:ascii="Times New Roman" w:hAnsi="Times New Roman" w:cs="Times New Roman"/>
        </w:rPr>
        <w:t xml:space="preserve">especially </w:t>
      </w:r>
      <w:r w:rsidRPr="00FA39E4">
        <w:rPr>
          <w:rFonts w:ascii="Times New Roman" w:hAnsi="Times New Roman" w:cs="Times New Roman"/>
        </w:rPr>
        <w:t>as the complexity of codebases increase.</w:t>
      </w:r>
    </w:p>
    <w:p w14:paraId="16696BBD" w14:textId="2E3B5FF3" w:rsidR="00C82F43" w:rsidRDefault="00C82F43" w:rsidP="00FA39E4">
      <w:pPr>
        <w:spacing w:line="360" w:lineRule="auto"/>
        <w:rPr>
          <w:rFonts w:ascii="Times New Roman" w:hAnsi="Times New Roman" w:cs="Times New Roman"/>
        </w:rPr>
      </w:pPr>
      <w:r w:rsidRPr="00C82F43">
        <w:rPr>
          <w:rFonts w:ascii="Times New Roman" w:hAnsi="Times New Roman" w:cs="Times New Roman"/>
        </w:rPr>
        <w:t>Integrating AI into CI/CD pipelines is a promising solution to these challenges. AI can improve processes by automating code quality analysis</w:t>
      </w:r>
      <w:r>
        <w:rPr>
          <w:rFonts w:ascii="Times New Roman" w:hAnsi="Times New Roman" w:cs="Times New Roman"/>
        </w:rPr>
        <w:t>, d</w:t>
      </w:r>
      <w:r w:rsidRPr="00C82F43">
        <w:rPr>
          <w:rFonts w:ascii="Times New Roman" w:hAnsi="Times New Roman" w:cs="Times New Roman"/>
        </w:rPr>
        <w:t>etect code smells and recommend or create unit tests. This is especially useful in environments where junior developers are involved, as AI can help identify potential problems early</w:t>
      </w:r>
      <w:r>
        <w:rPr>
          <w:rFonts w:ascii="Times New Roman" w:hAnsi="Times New Roman" w:cs="Times New Roman"/>
        </w:rPr>
        <w:t xml:space="preserve"> on </w:t>
      </w:r>
      <w:r w:rsidRPr="00C82F43">
        <w:rPr>
          <w:rFonts w:ascii="Times New Roman" w:hAnsi="Times New Roman" w:cs="Times New Roman"/>
        </w:rPr>
        <w:t xml:space="preserve">the development cycle, provide solutions and facilitate faster </w:t>
      </w:r>
      <w:r>
        <w:rPr>
          <w:rFonts w:ascii="Times New Roman" w:hAnsi="Times New Roman" w:cs="Times New Roman"/>
        </w:rPr>
        <w:t>feedback</w:t>
      </w:r>
    </w:p>
    <w:p w14:paraId="56FE3005" w14:textId="6312D65D" w:rsidR="00FA39E4" w:rsidRDefault="00034DBD" w:rsidP="00FA39E4">
      <w:pPr>
        <w:spacing w:line="360" w:lineRule="auto"/>
        <w:rPr>
          <w:rFonts w:ascii="Times New Roman" w:hAnsi="Times New Roman" w:cs="Times New Roman"/>
        </w:rPr>
      </w:pPr>
      <w:r w:rsidRPr="00034DBD">
        <w:rPr>
          <w:rFonts w:ascii="Times New Roman" w:hAnsi="Times New Roman" w:cs="Times New Roman"/>
        </w:rPr>
        <w:t>This project focuses on the development of an AI-Driven CI/CD Pipeline, leveraging GitHub Actions as the</w:t>
      </w:r>
      <w:r w:rsidR="00C82F43">
        <w:rPr>
          <w:rFonts w:ascii="Times New Roman" w:hAnsi="Times New Roman" w:cs="Times New Roman"/>
        </w:rPr>
        <w:t xml:space="preserve"> primary</w:t>
      </w:r>
      <w:r w:rsidRPr="00034DBD">
        <w:rPr>
          <w:rFonts w:ascii="Times New Roman" w:hAnsi="Times New Roman" w:cs="Times New Roman"/>
        </w:rPr>
        <w:t xml:space="preserve"> automation tool for pipeline</w:t>
      </w:r>
      <w:r w:rsidR="00C82F43">
        <w:rPr>
          <w:rFonts w:ascii="Times New Roman" w:hAnsi="Times New Roman" w:cs="Times New Roman"/>
        </w:rPr>
        <w:t xml:space="preserve"> management</w:t>
      </w:r>
      <w:r w:rsidRPr="00034DBD">
        <w:rPr>
          <w:rFonts w:ascii="Times New Roman" w:hAnsi="Times New Roman" w:cs="Times New Roman"/>
        </w:rPr>
        <w:t>. The pipeline will incorporate AI capabilities to automate key quality assurance tasks such as code scanning, detecting code smells, generating unit tests, and ensuring high code coverage. The AI will be triggered during the pull request process, reviewing the code submitted by developers, offering improvements</w:t>
      </w:r>
      <w:r w:rsidR="00C82F43">
        <w:rPr>
          <w:rFonts w:ascii="Times New Roman" w:hAnsi="Times New Roman" w:cs="Times New Roman"/>
        </w:rPr>
        <w:t xml:space="preserve"> and suggestions</w:t>
      </w:r>
      <w:r>
        <w:rPr>
          <w:rFonts w:ascii="Times New Roman" w:hAnsi="Times New Roman" w:cs="Times New Roman"/>
        </w:rPr>
        <w:t xml:space="preserve">. </w:t>
      </w:r>
    </w:p>
    <w:p w14:paraId="7CAC10CE" w14:textId="45563018" w:rsidR="00FA39E4" w:rsidRPr="00FA39E4" w:rsidRDefault="00C82F43" w:rsidP="00FA39E4">
      <w:pPr>
        <w:spacing w:line="360" w:lineRule="auto"/>
        <w:rPr>
          <w:rFonts w:ascii="Times New Roman" w:hAnsi="Times New Roman" w:cs="Times New Roman"/>
        </w:rPr>
      </w:pPr>
      <w:r w:rsidRPr="00C82F43">
        <w:rPr>
          <w:rFonts w:ascii="Times New Roman" w:hAnsi="Times New Roman" w:cs="Times New Roman"/>
        </w:rPr>
        <w:t xml:space="preserve">The main goal of this project is to explore integrating AI into GitHub workflows to create automation that improves code </w:t>
      </w:r>
      <w:r w:rsidRPr="00C82F43">
        <w:rPr>
          <w:rFonts w:ascii="Times New Roman" w:hAnsi="Times New Roman" w:cs="Times New Roman"/>
        </w:rPr>
        <w:t>quality</w:t>
      </w:r>
      <w:r w:rsidRPr="00C82F43">
        <w:rPr>
          <w:rFonts w:ascii="Times New Roman" w:hAnsi="Times New Roman" w:cs="Times New Roman"/>
        </w:rPr>
        <w:t xml:space="preserve">. By creating AI-powered automation in the CI/CD process, the project seeks to provide innovative solutions to improve code flexibility and developer productivity. </w:t>
      </w:r>
      <w:r w:rsidRPr="00C82F43">
        <w:rPr>
          <w:rFonts w:ascii="Times New Roman" w:hAnsi="Times New Roman" w:cs="Times New Roman"/>
        </w:rPr>
        <w:t>So,</w:t>
      </w:r>
      <w:r w:rsidRPr="00C82F43">
        <w:rPr>
          <w:rFonts w:ascii="Times New Roman" w:hAnsi="Times New Roman" w:cs="Times New Roman"/>
        </w:rPr>
        <w:t xml:space="preserve"> it sets the modern standard for DevOps with tools like SonarQube for code quality scanning and GitHub Actions for automated </w:t>
      </w:r>
      <w:r w:rsidRPr="00C82F43">
        <w:rPr>
          <w:rFonts w:ascii="Times New Roman" w:hAnsi="Times New Roman" w:cs="Times New Roman"/>
        </w:rPr>
        <w:t>workflows.</w:t>
      </w:r>
      <w:r w:rsidRPr="00034DBD">
        <w:rPr>
          <w:rFonts w:ascii="Times New Roman" w:hAnsi="Times New Roman" w:cs="Times New Roman"/>
        </w:rPr>
        <w:t xml:space="preserve"> Using</w:t>
      </w:r>
      <w:r>
        <w:rPr>
          <w:rFonts w:ascii="Times New Roman" w:hAnsi="Times New Roman" w:cs="Times New Roman"/>
        </w:rPr>
        <w:t xml:space="preserve"> these software tools</w:t>
      </w:r>
      <w:r w:rsidR="00034DBD" w:rsidRPr="00034DBD">
        <w:rPr>
          <w:rFonts w:ascii="Times New Roman" w:hAnsi="Times New Roman" w:cs="Times New Roman"/>
        </w:rPr>
        <w:t>, this project will provide practical insights into how AI can help streamline the CI/CD lifecycle</w:t>
      </w:r>
      <w:r w:rsidR="00034DBD">
        <w:rPr>
          <w:rFonts w:ascii="Times New Roman" w:hAnsi="Times New Roman" w:cs="Times New Roman"/>
        </w:rPr>
        <w:t xml:space="preserve">. </w:t>
      </w:r>
    </w:p>
    <w:p w14:paraId="47705B96" w14:textId="77777777" w:rsidR="004058EC" w:rsidRDefault="004058EC"/>
    <w:p w14:paraId="1B4A9356" w14:textId="77777777" w:rsidR="00916038" w:rsidRDefault="00916038"/>
    <w:p w14:paraId="7C3BDAE2" w14:textId="7FADBC0C" w:rsidR="004058EC" w:rsidRDefault="00916038" w:rsidP="00916038">
      <w:pPr>
        <w:pStyle w:val="Heading1"/>
      </w:pPr>
      <w:bookmarkStart w:id="3" w:name="_Toc178633501"/>
      <w:r>
        <w:lastRenderedPageBreak/>
        <w:t>Chapter 1: Literature Review</w:t>
      </w:r>
      <w:bookmarkEnd w:id="3"/>
    </w:p>
    <w:p w14:paraId="1DB0BE7E" w14:textId="4AF96B28" w:rsidR="00564BA2" w:rsidRDefault="00564BA2" w:rsidP="00564BA2">
      <w:pPr>
        <w:pStyle w:val="Heading2"/>
        <w:numPr>
          <w:ilvl w:val="1"/>
          <w:numId w:val="11"/>
        </w:numPr>
      </w:pPr>
      <w:bookmarkStart w:id="4" w:name="_Toc178633502"/>
      <w:r>
        <w:t>Investigating AI in CI/CD Pipelines</w:t>
      </w:r>
      <w:bookmarkEnd w:id="4"/>
      <w:r>
        <w:t xml:space="preserve"> </w:t>
      </w:r>
    </w:p>
    <w:p w14:paraId="606C0CB1" w14:textId="58602435" w:rsidR="00564BA2" w:rsidRDefault="00564BA2" w:rsidP="00564BA2">
      <w:pPr>
        <w:pStyle w:val="Heading3"/>
      </w:pPr>
      <w:bookmarkStart w:id="5" w:name="_Toc178633503"/>
      <w:r>
        <w:t>1.1.1</w:t>
      </w:r>
      <w:r w:rsidR="00075EDC">
        <w:t xml:space="preserve"> AI in Software Development</w:t>
      </w:r>
      <w:bookmarkEnd w:id="5"/>
    </w:p>
    <w:p w14:paraId="15FCABBF" w14:textId="10D7573A" w:rsidR="00075EDC" w:rsidRPr="00075EDC" w:rsidRDefault="00075EDC" w:rsidP="00075EDC">
      <w:pPr>
        <w:spacing w:line="360" w:lineRule="auto"/>
        <w:rPr>
          <w:rFonts w:ascii="Times New Roman" w:hAnsi="Times New Roman" w:cs="Times New Roman"/>
        </w:rPr>
      </w:pPr>
      <w:r>
        <w:t xml:space="preserve"> </w:t>
      </w:r>
      <w:r>
        <w:rPr>
          <w:rFonts w:ascii="Times New Roman" w:hAnsi="Times New Roman" w:cs="Times New Roman"/>
        </w:rPr>
        <w:t xml:space="preserve">Artificial Intelligence has grown from a theoretical concept in the past to </w:t>
      </w:r>
      <w:r w:rsidR="00204FA4">
        <w:rPr>
          <w:rFonts w:ascii="Times New Roman" w:hAnsi="Times New Roman" w:cs="Times New Roman"/>
        </w:rPr>
        <w:t xml:space="preserve">a </w:t>
      </w:r>
      <w:r>
        <w:rPr>
          <w:rFonts w:ascii="Times New Roman" w:hAnsi="Times New Roman" w:cs="Times New Roman"/>
        </w:rPr>
        <w:t>practical tool that is now spreading in various field</w:t>
      </w:r>
      <w:r w:rsidR="00204FA4">
        <w:rPr>
          <w:rFonts w:ascii="Times New Roman" w:hAnsi="Times New Roman" w:cs="Times New Roman"/>
        </w:rPr>
        <w:t>s</w:t>
      </w:r>
      <w:r>
        <w:rPr>
          <w:rFonts w:ascii="Times New Roman" w:hAnsi="Times New Roman" w:cs="Times New Roman"/>
        </w:rPr>
        <w:t xml:space="preserve">, including software development. </w:t>
      </w:r>
      <w:r w:rsidR="00204FA4">
        <w:rPr>
          <w:rFonts w:ascii="Times New Roman" w:hAnsi="Times New Roman" w:cs="Times New Roman"/>
        </w:rPr>
        <w:t xml:space="preserve">AI in this sector refers to the application of intelligent systems that can process data, learn from it and make decisions to improve software creation and maintenance. AI is rapidly being implemented across various stages of the development lifecycle, from code generation, optimization to testing and deployment. These systems help automate repetitive and time-consuming tasks such as bug detection, code review etc. thus </w:t>
      </w:r>
      <w:r w:rsidR="001B7348">
        <w:rPr>
          <w:rFonts w:ascii="Times New Roman" w:hAnsi="Times New Roman" w:cs="Times New Roman"/>
        </w:rPr>
        <w:t xml:space="preserve">improve the efficiency of software developers and “reduce their cognitive load and eliminating human error </w:t>
      </w:r>
      <w:r w:rsidR="008322F1" w:rsidRPr="008322F1">
        <w:rPr>
          <w:rFonts w:ascii="Times New Roman" w:hAnsi="Times New Roman" w:cs="Times New Roman"/>
        </w:rPr>
        <w:t>Ozkaya, I. (2023)</w:t>
      </w:r>
      <w:r w:rsidR="008322F1">
        <w:rPr>
          <w:rFonts w:ascii="Times New Roman" w:hAnsi="Times New Roman" w:cs="Times New Roman"/>
        </w:rPr>
        <w:t>.”</w:t>
      </w:r>
    </w:p>
    <w:p w14:paraId="4B0C9F34" w14:textId="77777777" w:rsidR="00564BA2" w:rsidRPr="00564BA2" w:rsidRDefault="00564BA2" w:rsidP="00564BA2"/>
    <w:p w14:paraId="16DFA645" w14:textId="77777777" w:rsidR="00564BA2" w:rsidRPr="00564BA2" w:rsidRDefault="00564BA2" w:rsidP="00564BA2"/>
    <w:p w14:paraId="4EBEAC35" w14:textId="77777777" w:rsidR="004058EC" w:rsidRDefault="004058EC"/>
    <w:p w14:paraId="73B09E0D" w14:textId="77777777" w:rsidR="004058EC" w:rsidRDefault="004058EC"/>
    <w:p w14:paraId="44ED61A2" w14:textId="77777777" w:rsidR="004058EC" w:rsidRDefault="004058EC"/>
    <w:p w14:paraId="3939B746" w14:textId="77777777" w:rsidR="004058EC" w:rsidRDefault="004058EC"/>
    <w:p w14:paraId="7C82D743" w14:textId="77777777" w:rsidR="004058EC" w:rsidRDefault="004058EC"/>
    <w:p w14:paraId="210227CC" w14:textId="77777777" w:rsidR="004058EC" w:rsidRDefault="004058EC"/>
    <w:p w14:paraId="05DEDF41" w14:textId="77777777" w:rsidR="004058EC" w:rsidRDefault="004058EC"/>
    <w:p w14:paraId="50DF2E08" w14:textId="77777777" w:rsidR="004058EC" w:rsidRDefault="004058EC"/>
    <w:p w14:paraId="1D8470CF" w14:textId="77777777" w:rsidR="004058EC" w:rsidRDefault="004058EC"/>
    <w:p w14:paraId="14E79130" w14:textId="77777777" w:rsidR="004058EC" w:rsidRDefault="004058EC"/>
    <w:p w14:paraId="74141032" w14:textId="3318DC65" w:rsidR="004058EC" w:rsidRDefault="00916038" w:rsidP="00916038">
      <w:pPr>
        <w:pStyle w:val="Heading1"/>
      </w:pPr>
      <w:bookmarkStart w:id="6" w:name="_Toc178633504"/>
      <w:r>
        <w:lastRenderedPageBreak/>
        <w:t>Chapter 2: Methodology</w:t>
      </w:r>
      <w:bookmarkEnd w:id="6"/>
    </w:p>
    <w:p w14:paraId="39ACEF2E" w14:textId="220D65D9" w:rsidR="00916038" w:rsidRDefault="00916038" w:rsidP="00916038">
      <w:pPr>
        <w:pStyle w:val="Heading2"/>
      </w:pPr>
      <w:bookmarkStart w:id="7" w:name="_Toc178633505"/>
      <w:r>
        <w:t>2.1 Research Question</w:t>
      </w:r>
      <w:bookmarkEnd w:id="7"/>
    </w:p>
    <w:p w14:paraId="0F1498AB" w14:textId="2F07C73E" w:rsidR="00916038" w:rsidRPr="00916038" w:rsidRDefault="00916038" w:rsidP="00916038">
      <w:pPr>
        <w:spacing w:line="360" w:lineRule="auto"/>
        <w:rPr>
          <w:rFonts w:ascii="Times New Roman" w:hAnsi="Times New Roman" w:cs="Times New Roman"/>
        </w:rPr>
      </w:pPr>
      <w:r w:rsidRPr="00916038">
        <w:rPr>
          <w:rFonts w:ascii="Times New Roman" w:hAnsi="Times New Roman" w:cs="Times New Roman"/>
        </w:rPr>
        <w:t>How can AI-driven automation enhance the code review process in CI/CD pipelines, specifically through the integration of GitHub Actions and SonarQube for improving code quality and developer efficiency? </w:t>
      </w:r>
    </w:p>
    <w:p w14:paraId="6398146D" w14:textId="77777777" w:rsidR="00916038" w:rsidRPr="00916038" w:rsidRDefault="00916038" w:rsidP="00916038"/>
    <w:p w14:paraId="6DB4871E" w14:textId="77777777" w:rsidR="00916038" w:rsidRDefault="00916038"/>
    <w:p w14:paraId="29E31979" w14:textId="77777777" w:rsidR="00916038" w:rsidRDefault="00916038"/>
    <w:p w14:paraId="3D450F67" w14:textId="77777777" w:rsidR="00916038" w:rsidRDefault="00916038"/>
    <w:p w14:paraId="6CAD821B" w14:textId="77777777" w:rsidR="00916038" w:rsidRDefault="00916038"/>
    <w:p w14:paraId="62F3D625" w14:textId="77777777" w:rsidR="00916038" w:rsidRDefault="00916038"/>
    <w:p w14:paraId="0C6BF060" w14:textId="77777777" w:rsidR="00916038" w:rsidRDefault="00916038"/>
    <w:p w14:paraId="4209786E" w14:textId="77777777" w:rsidR="004058EC" w:rsidRDefault="004058EC"/>
    <w:p w14:paraId="38D173F7" w14:textId="46C2E0AE" w:rsidR="001B7348" w:rsidRDefault="001B7348"/>
    <w:p w14:paraId="4C2D6FA1" w14:textId="77777777" w:rsidR="001B7348" w:rsidRDefault="001B7348"/>
    <w:p w14:paraId="2109B844" w14:textId="77777777" w:rsidR="001B7348" w:rsidRDefault="001B7348"/>
    <w:p w14:paraId="4D0AA01B" w14:textId="77777777" w:rsidR="001B7348" w:rsidRDefault="001B7348"/>
    <w:p w14:paraId="072E2763" w14:textId="77777777" w:rsidR="001B7348" w:rsidRDefault="001B7348"/>
    <w:p w14:paraId="67BAED65" w14:textId="77777777" w:rsidR="001B7348" w:rsidRDefault="001B7348"/>
    <w:p w14:paraId="3EFB973C" w14:textId="77777777" w:rsidR="001B7348" w:rsidRDefault="001B7348"/>
    <w:p w14:paraId="12B26905" w14:textId="77777777" w:rsidR="001B7348" w:rsidRDefault="001B7348"/>
    <w:p w14:paraId="18214B51" w14:textId="77777777" w:rsidR="001B7348" w:rsidRDefault="001B7348"/>
    <w:p w14:paraId="171077C6" w14:textId="77777777" w:rsidR="001B7348" w:rsidRDefault="001B7348"/>
    <w:p w14:paraId="3DE437E6" w14:textId="13542D56" w:rsidR="009E0642" w:rsidRPr="001B7348" w:rsidRDefault="00B20EE9" w:rsidP="001B7348">
      <w:pPr>
        <w:pStyle w:val="Heading1"/>
      </w:pPr>
      <w:bookmarkStart w:id="8" w:name="_Toc178633506"/>
      <w:r w:rsidRPr="001B7348">
        <w:lastRenderedPageBreak/>
        <w:t>References:</w:t>
      </w:r>
      <w:bookmarkEnd w:id="8"/>
      <w:r w:rsidRPr="001B7348">
        <w:t xml:space="preserve"> </w:t>
      </w:r>
    </w:p>
    <w:p w14:paraId="7F263DB7" w14:textId="5CFC8F3B" w:rsidR="001B7348" w:rsidRPr="001B7348" w:rsidRDefault="001B7348" w:rsidP="001B7348">
      <w:r w:rsidRPr="001B7348">
        <w:t>I. Ozkaya, "The Next Frontier in Software Development: AI-Augmented Software Development Processes," in </w:t>
      </w:r>
      <w:r w:rsidRPr="001B7348">
        <w:rPr>
          <w:i/>
          <w:iCs/>
        </w:rPr>
        <w:t>IEEE Software</w:t>
      </w:r>
      <w:r w:rsidRPr="001B7348">
        <w:t xml:space="preserve">, vol. 40, no. 4, pp. 4-9, July-Aug. 2023, </w:t>
      </w:r>
      <w:proofErr w:type="spellStart"/>
      <w:r w:rsidRPr="001B7348">
        <w:t>doi</w:t>
      </w:r>
      <w:proofErr w:type="spellEnd"/>
      <w:r w:rsidRPr="001B7348">
        <w:t>: 10.1109/MS.2023.3278056.</w:t>
      </w:r>
    </w:p>
    <w:p w14:paraId="1CDDAA3B" w14:textId="47EEA539" w:rsidR="009E0642" w:rsidRDefault="001B7348" w:rsidP="009E0642">
      <w:r w:rsidRPr="001B7348">
        <w:t xml:space="preserve">GitLab. (2023). "The Role of AI in DevOps." </w:t>
      </w:r>
      <w:r>
        <w:t xml:space="preserve">[online] Available at: </w:t>
      </w:r>
      <w:hyperlink r:id="rId6" w:history="1">
        <w:r w:rsidRPr="00150FEB">
          <w:rPr>
            <w:rStyle w:val="Hyperlink"/>
          </w:rPr>
          <w:t>https://about.gitlab.com/topics/devops/the-role-of-ai-in-devops/</w:t>
        </w:r>
      </w:hyperlink>
      <w:r>
        <w:t xml:space="preserve"> [Accessed 1</w:t>
      </w:r>
      <w:r w:rsidRPr="001B7348">
        <w:rPr>
          <w:vertAlign w:val="superscript"/>
        </w:rPr>
        <w:t>st</w:t>
      </w:r>
      <w:r>
        <w:t xml:space="preserve"> October 2024]. </w:t>
      </w:r>
    </w:p>
    <w:p w14:paraId="4DC8B8C3" w14:textId="2864E24A" w:rsidR="009E0642" w:rsidRDefault="009E0642" w:rsidP="009E0642"/>
    <w:p w14:paraId="4149F55E" w14:textId="4D56F1BC" w:rsidR="009E0642" w:rsidRDefault="009E0642" w:rsidP="009E0642"/>
    <w:p w14:paraId="1B84AA4B" w14:textId="4B85AF6D" w:rsidR="009E0642" w:rsidRDefault="009E0642" w:rsidP="009E0642"/>
    <w:p w14:paraId="62A7BA91" w14:textId="57AD41F0" w:rsidR="009E0642" w:rsidRDefault="009E0642" w:rsidP="009E0642"/>
    <w:p w14:paraId="2CC7784B" w14:textId="7B5EA27E" w:rsidR="009E0642" w:rsidRDefault="009E0642" w:rsidP="009E0642"/>
    <w:p w14:paraId="788CC663" w14:textId="4BA3C5AA" w:rsidR="009E0642" w:rsidRDefault="009E0642" w:rsidP="009E0642"/>
    <w:p w14:paraId="64E2F4C8" w14:textId="71D57751" w:rsidR="009E0642" w:rsidRDefault="009E0642" w:rsidP="009E0642"/>
    <w:p w14:paraId="254F5663" w14:textId="6FB1E675" w:rsidR="009E0642" w:rsidRDefault="009E0642" w:rsidP="009E0642"/>
    <w:p w14:paraId="16E3162F" w14:textId="20D6D055" w:rsidR="009E0642" w:rsidRDefault="009E0642" w:rsidP="009E0642"/>
    <w:p w14:paraId="6C031CC0" w14:textId="4E72E3B7" w:rsidR="009E0642" w:rsidRDefault="009E0642" w:rsidP="009E0642"/>
    <w:p w14:paraId="2896C7F6" w14:textId="3B81F219" w:rsidR="009E0642" w:rsidRDefault="009E0642" w:rsidP="009E0642"/>
    <w:p w14:paraId="033178BC" w14:textId="77777777" w:rsidR="009E0642" w:rsidRDefault="009E0642" w:rsidP="009E0642"/>
    <w:p w14:paraId="66792AAB" w14:textId="624C609C" w:rsidR="000E5944" w:rsidRDefault="000E5944" w:rsidP="000E5944">
      <w:pPr>
        <w:pStyle w:val="ListParagraph"/>
        <w:numPr>
          <w:ilvl w:val="0"/>
          <w:numId w:val="6"/>
        </w:numPr>
        <w:spacing w:line="360" w:lineRule="auto"/>
      </w:pPr>
    </w:p>
    <w:sectPr w:rsidR="000E5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D086"/>
    <w:multiLevelType w:val="hybridMultilevel"/>
    <w:tmpl w:val="07F47A90"/>
    <w:lvl w:ilvl="0" w:tplc="4912B346">
      <w:start w:val="1"/>
      <w:numFmt w:val="bullet"/>
      <w:lvlText w:val=""/>
      <w:lvlJc w:val="left"/>
      <w:pPr>
        <w:ind w:left="720" w:hanging="360"/>
      </w:pPr>
      <w:rPr>
        <w:rFonts w:ascii="Symbol" w:hAnsi="Symbol" w:hint="default"/>
      </w:rPr>
    </w:lvl>
    <w:lvl w:ilvl="1" w:tplc="07CC75FE">
      <w:start w:val="1"/>
      <w:numFmt w:val="bullet"/>
      <w:lvlText w:val="o"/>
      <w:lvlJc w:val="left"/>
      <w:pPr>
        <w:ind w:left="1440" w:hanging="360"/>
      </w:pPr>
      <w:rPr>
        <w:rFonts w:ascii="Courier New" w:hAnsi="Courier New" w:hint="default"/>
      </w:rPr>
    </w:lvl>
    <w:lvl w:ilvl="2" w:tplc="2640BF96">
      <w:start w:val="1"/>
      <w:numFmt w:val="bullet"/>
      <w:lvlText w:val=""/>
      <w:lvlJc w:val="left"/>
      <w:pPr>
        <w:ind w:left="2160" w:hanging="360"/>
      </w:pPr>
      <w:rPr>
        <w:rFonts w:ascii="Wingdings" w:hAnsi="Wingdings" w:hint="default"/>
      </w:rPr>
    </w:lvl>
    <w:lvl w:ilvl="3" w:tplc="8B50E25E">
      <w:start w:val="1"/>
      <w:numFmt w:val="bullet"/>
      <w:lvlText w:val=""/>
      <w:lvlJc w:val="left"/>
      <w:pPr>
        <w:ind w:left="2880" w:hanging="360"/>
      </w:pPr>
      <w:rPr>
        <w:rFonts w:ascii="Symbol" w:hAnsi="Symbol" w:hint="default"/>
      </w:rPr>
    </w:lvl>
    <w:lvl w:ilvl="4" w:tplc="CFD2524E">
      <w:start w:val="1"/>
      <w:numFmt w:val="bullet"/>
      <w:lvlText w:val="o"/>
      <w:lvlJc w:val="left"/>
      <w:pPr>
        <w:ind w:left="3600" w:hanging="360"/>
      </w:pPr>
      <w:rPr>
        <w:rFonts w:ascii="Courier New" w:hAnsi="Courier New" w:hint="default"/>
      </w:rPr>
    </w:lvl>
    <w:lvl w:ilvl="5" w:tplc="D2D4A738">
      <w:start w:val="1"/>
      <w:numFmt w:val="bullet"/>
      <w:lvlText w:val=""/>
      <w:lvlJc w:val="left"/>
      <w:pPr>
        <w:ind w:left="4320" w:hanging="360"/>
      </w:pPr>
      <w:rPr>
        <w:rFonts w:ascii="Wingdings" w:hAnsi="Wingdings" w:hint="default"/>
      </w:rPr>
    </w:lvl>
    <w:lvl w:ilvl="6" w:tplc="B4A6B6DC">
      <w:start w:val="1"/>
      <w:numFmt w:val="bullet"/>
      <w:lvlText w:val=""/>
      <w:lvlJc w:val="left"/>
      <w:pPr>
        <w:ind w:left="5040" w:hanging="360"/>
      </w:pPr>
      <w:rPr>
        <w:rFonts w:ascii="Symbol" w:hAnsi="Symbol" w:hint="default"/>
      </w:rPr>
    </w:lvl>
    <w:lvl w:ilvl="7" w:tplc="9D622A9A">
      <w:start w:val="1"/>
      <w:numFmt w:val="bullet"/>
      <w:lvlText w:val="o"/>
      <w:lvlJc w:val="left"/>
      <w:pPr>
        <w:ind w:left="5760" w:hanging="360"/>
      </w:pPr>
      <w:rPr>
        <w:rFonts w:ascii="Courier New" w:hAnsi="Courier New" w:hint="default"/>
      </w:rPr>
    </w:lvl>
    <w:lvl w:ilvl="8" w:tplc="E25C638E">
      <w:start w:val="1"/>
      <w:numFmt w:val="bullet"/>
      <w:lvlText w:val=""/>
      <w:lvlJc w:val="left"/>
      <w:pPr>
        <w:ind w:left="6480" w:hanging="360"/>
      </w:pPr>
      <w:rPr>
        <w:rFonts w:ascii="Wingdings" w:hAnsi="Wingdings" w:hint="default"/>
      </w:rPr>
    </w:lvl>
  </w:abstractNum>
  <w:abstractNum w:abstractNumId="1" w15:restartNumberingAfterBreak="0">
    <w:nsid w:val="13DC11BE"/>
    <w:multiLevelType w:val="multilevel"/>
    <w:tmpl w:val="9D7C12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4201A3"/>
    <w:multiLevelType w:val="hybridMultilevel"/>
    <w:tmpl w:val="D54C86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F00443F"/>
    <w:multiLevelType w:val="hybridMultilevel"/>
    <w:tmpl w:val="A9A0E72C"/>
    <w:lvl w:ilvl="0" w:tplc="68560510">
      <w:start w:val="1"/>
      <w:numFmt w:val="bullet"/>
      <w:lvlText w:val="-"/>
      <w:lvlJc w:val="left"/>
      <w:pPr>
        <w:ind w:left="720" w:hanging="360"/>
      </w:pPr>
      <w:rPr>
        <w:rFonts w:ascii="Aptos" w:hAnsi="Apto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2C4B7BE"/>
    <w:multiLevelType w:val="hybridMultilevel"/>
    <w:tmpl w:val="2F344060"/>
    <w:lvl w:ilvl="0" w:tplc="0DD63DC8">
      <w:start w:val="1"/>
      <w:numFmt w:val="bullet"/>
      <w:lvlText w:val="-"/>
      <w:lvlJc w:val="left"/>
      <w:pPr>
        <w:ind w:left="720" w:hanging="360"/>
      </w:pPr>
      <w:rPr>
        <w:rFonts w:ascii="Aptos" w:hAnsi="Aptos" w:hint="default"/>
      </w:rPr>
    </w:lvl>
    <w:lvl w:ilvl="1" w:tplc="809ED136">
      <w:start w:val="1"/>
      <w:numFmt w:val="bullet"/>
      <w:lvlText w:val="o"/>
      <w:lvlJc w:val="left"/>
      <w:pPr>
        <w:ind w:left="1440" w:hanging="360"/>
      </w:pPr>
      <w:rPr>
        <w:rFonts w:ascii="Courier New" w:hAnsi="Courier New" w:hint="default"/>
      </w:rPr>
    </w:lvl>
    <w:lvl w:ilvl="2" w:tplc="9F8A15E6">
      <w:start w:val="1"/>
      <w:numFmt w:val="bullet"/>
      <w:lvlText w:val=""/>
      <w:lvlJc w:val="left"/>
      <w:pPr>
        <w:ind w:left="2160" w:hanging="360"/>
      </w:pPr>
      <w:rPr>
        <w:rFonts w:ascii="Wingdings" w:hAnsi="Wingdings" w:hint="default"/>
      </w:rPr>
    </w:lvl>
    <w:lvl w:ilvl="3" w:tplc="9D94C24E">
      <w:start w:val="1"/>
      <w:numFmt w:val="bullet"/>
      <w:lvlText w:val=""/>
      <w:lvlJc w:val="left"/>
      <w:pPr>
        <w:ind w:left="2880" w:hanging="360"/>
      </w:pPr>
      <w:rPr>
        <w:rFonts w:ascii="Symbol" w:hAnsi="Symbol" w:hint="default"/>
      </w:rPr>
    </w:lvl>
    <w:lvl w:ilvl="4" w:tplc="C504DC7A">
      <w:start w:val="1"/>
      <w:numFmt w:val="bullet"/>
      <w:lvlText w:val="o"/>
      <w:lvlJc w:val="left"/>
      <w:pPr>
        <w:ind w:left="3600" w:hanging="360"/>
      </w:pPr>
      <w:rPr>
        <w:rFonts w:ascii="Courier New" w:hAnsi="Courier New" w:hint="default"/>
      </w:rPr>
    </w:lvl>
    <w:lvl w:ilvl="5" w:tplc="EFA06CFC">
      <w:start w:val="1"/>
      <w:numFmt w:val="bullet"/>
      <w:lvlText w:val=""/>
      <w:lvlJc w:val="left"/>
      <w:pPr>
        <w:ind w:left="4320" w:hanging="360"/>
      </w:pPr>
      <w:rPr>
        <w:rFonts w:ascii="Wingdings" w:hAnsi="Wingdings" w:hint="default"/>
      </w:rPr>
    </w:lvl>
    <w:lvl w:ilvl="6" w:tplc="8D0A2FD6">
      <w:start w:val="1"/>
      <w:numFmt w:val="bullet"/>
      <w:lvlText w:val=""/>
      <w:lvlJc w:val="left"/>
      <w:pPr>
        <w:ind w:left="5040" w:hanging="360"/>
      </w:pPr>
      <w:rPr>
        <w:rFonts w:ascii="Symbol" w:hAnsi="Symbol" w:hint="default"/>
      </w:rPr>
    </w:lvl>
    <w:lvl w:ilvl="7" w:tplc="8DD6C3B8">
      <w:start w:val="1"/>
      <w:numFmt w:val="bullet"/>
      <w:lvlText w:val="o"/>
      <w:lvlJc w:val="left"/>
      <w:pPr>
        <w:ind w:left="5760" w:hanging="360"/>
      </w:pPr>
      <w:rPr>
        <w:rFonts w:ascii="Courier New" w:hAnsi="Courier New" w:hint="default"/>
      </w:rPr>
    </w:lvl>
    <w:lvl w:ilvl="8" w:tplc="DC509AAA">
      <w:start w:val="1"/>
      <w:numFmt w:val="bullet"/>
      <w:lvlText w:val=""/>
      <w:lvlJc w:val="left"/>
      <w:pPr>
        <w:ind w:left="6480" w:hanging="360"/>
      </w:pPr>
      <w:rPr>
        <w:rFonts w:ascii="Wingdings" w:hAnsi="Wingdings" w:hint="default"/>
      </w:rPr>
    </w:lvl>
  </w:abstractNum>
  <w:abstractNum w:abstractNumId="5" w15:restartNumberingAfterBreak="0">
    <w:nsid w:val="35C16B30"/>
    <w:multiLevelType w:val="hybridMultilevel"/>
    <w:tmpl w:val="81B6A9E0"/>
    <w:lvl w:ilvl="0" w:tplc="68560510">
      <w:start w:val="1"/>
      <w:numFmt w:val="bullet"/>
      <w:lvlText w:val="-"/>
      <w:lvlJc w:val="left"/>
      <w:pPr>
        <w:ind w:left="720" w:hanging="360"/>
      </w:pPr>
      <w:rPr>
        <w:rFonts w:ascii="Aptos" w:hAnsi="Aptos" w:hint="default"/>
      </w:rPr>
    </w:lvl>
    <w:lvl w:ilvl="1" w:tplc="A5288360">
      <w:start w:val="1"/>
      <w:numFmt w:val="bullet"/>
      <w:lvlText w:val="o"/>
      <w:lvlJc w:val="left"/>
      <w:pPr>
        <w:ind w:left="1440" w:hanging="360"/>
      </w:pPr>
      <w:rPr>
        <w:rFonts w:ascii="Courier New" w:hAnsi="Courier New" w:hint="default"/>
      </w:rPr>
    </w:lvl>
    <w:lvl w:ilvl="2" w:tplc="94C26068">
      <w:start w:val="1"/>
      <w:numFmt w:val="bullet"/>
      <w:lvlText w:val=""/>
      <w:lvlJc w:val="left"/>
      <w:pPr>
        <w:ind w:left="2160" w:hanging="360"/>
      </w:pPr>
      <w:rPr>
        <w:rFonts w:ascii="Wingdings" w:hAnsi="Wingdings" w:hint="default"/>
      </w:rPr>
    </w:lvl>
    <w:lvl w:ilvl="3" w:tplc="F98C274C">
      <w:start w:val="1"/>
      <w:numFmt w:val="bullet"/>
      <w:lvlText w:val=""/>
      <w:lvlJc w:val="left"/>
      <w:pPr>
        <w:ind w:left="2880" w:hanging="360"/>
      </w:pPr>
      <w:rPr>
        <w:rFonts w:ascii="Symbol" w:hAnsi="Symbol" w:hint="default"/>
      </w:rPr>
    </w:lvl>
    <w:lvl w:ilvl="4" w:tplc="0E46F800">
      <w:start w:val="1"/>
      <w:numFmt w:val="bullet"/>
      <w:lvlText w:val="o"/>
      <w:lvlJc w:val="left"/>
      <w:pPr>
        <w:ind w:left="3600" w:hanging="360"/>
      </w:pPr>
      <w:rPr>
        <w:rFonts w:ascii="Courier New" w:hAnsi="Courier New" w:hint="default"/>
      </w:rPr>
    </w:lvl>
    <w:lvl w:ilvl="5" w:tplc="C8806D96">
      <w:start w:val="1"/>
      <w:numFmt w:val="bullet"/>
      <w:lvlText w:val=""/>
      <w:lvlJc w:val="left"/>
      <w:pPr>
        <w:ind w:left="4320" w:hanging="360"/>
      </w:pPr>
      <w:rPr>
        <w:rFonts w:ascii="Wingdings" w:hAnsi="Wingdings" w:hint="default"/>
      </w:rPr>
    </w:lvl>
    <w:lvl w:ilvl="6" w:tplc="974A56B8">
      <w:start w:val="1"/>
      <w:numFmt w:val="bullet"/>
      <w:lvlText w:val=""/>
      <w:lvlJc w:val="left"/>
      <w:pPr>
        <w:ind w:left="5040" w:hanging="360"/>
      </w:pPr>
      <w:rPr>
        <w:rFonts w:ascii="Symbol" w:hAnsi="Symbol" w:hint="default"/>
      </w:rPr>
    </w:lvl>
    <w:lvl w:ilvl="7" w:tplc="26A2975C">
      <w:start w:val="1"/>
      <w:numFmt w:val="bullet"/>
      <w:lvlText w:val="o"/>
      <w:lvlJc w:val="left"/>
      <w:pPr>
        <w:ind w:left="5760" w:hanging="360"/>
      </w:pPr>
      <w:rPr>
        <w:rFonts w:ascii="Courier New" w:hAnsi="Courier New" w:hint="default"/>
      </w:rPr>
    </w:lvl>
    <w:lvl w:ilvl="8" w:tplc="1E307C10">
      <w:start w:val="1"/>
      <w:numFmt w:val="bullet"/>
      <w:lvlText w:val=""/>
      <w:lvlJc w:val="left"/>
      <w:pPr>
        <w:ind w:left="6480" w:hanging="360"/>
      </w:pPr>
      <w:rPr>
        <w:rFonts w:ascii="Wingdings" w:hAnsi="Wingdings" w:hint="default"/>
      </w:rPr>
    </w:lvl>
  </w:abstractNum>
  <w:abstractNum w:abstractNumId="6" w15:restartNumberingAfterBreak="0">
    <w:nsid w:val="3754735D"/>
    <w:multiLevelType w:val="hybridMultilevel"/>
    <w:tmpl w:val="D696C538"/>
    <w:lvl w:ilvl="0" w:tplc="759E8992">
      <w:start w:val="1"/>
      <w:numFmt w:val="bullet"/>
      <w:lvlText w:val="-"/>
      <w:lvlJc w:val="left"/>
      <w:pPr>
        <w:ind w:left="1080" w:hanging="360"/>
      </w:pPr>
      <w:rPr>
        <w:rFonts w:ascii="Aptos" w:hAnsi="Aptos" w:hint="default"/>
      </w:rPr>
    </w:lvl>
    <w:lvl w:ilvl="1" w:tplc="10422122">
      <w:start w:val="1"/>
      <w:numFmt w:val="bullet"/>
      <w:lvlText w:val="o"/>
      <w:lvlJc w:val="left"/>
      <w:pPr>
        <w:ind w:left="1800" w:hanging="360"/>
      </w:pPr>
      <w:rPr>
        <w:rFonts w:ascii="Courier New" w:hAnsi="Courier New" w:hint="default"/>
      </w:rPr>
    </w:lvl>
    <w:lvl w:ilvl="2" w:tplc="728CC2CE">
      <w:start w:val="1"/>
      <w:numFmt w:val="bullet"/>
      <w:lvlText w:val=""/>
      <w:lvlJc w:val="left"/>
      <w:pPr>
        <w:ind w:left="2520" w:hanging="360"/>
      </w:pPr>
      <w:rPr>
        <w:rFonts w:ascii="Wingdings" w:hAnsi="Wingdings" w:hint="default"/>
      </w:rPr>
    </w:lvl>
    <w:lvl w:ilvl="3" w:tplc="CF102C72">
      <w:start w:val="1"/>
      <w:numFmt w:val="bullet"/>
      <w:lvlText w:val=""/>
      <w:lvlJc w:val="left"/>
      <w:pPr>
        <w:ind w:left="3240" w:hanging="360"/>
      </w:pPr>
      <w:rPr>
        <w:rFonts w:ascii="Symbol" w:hAnsi="Symbol" w:hint="default"/>
      </w:rPr>
    </w:lvl>
    <w:lvl w:ilvl="4" w:tplc="5DB43B72">
      <w:start w:val="1"/>
      <w:numFmt w:val="bullet"/>
      <w:lvlText w:val="o"/>
      <w:lvlJc w:val="left"/>
      <w:pPr>
        <w:ind w:left="3960" w:hanging="360"/>
      </w:pPr>
      <w:rPr>
        <w:rFonts w:ascii="Courier New" w:hAnsi="Courier New" w:hint="default"/>
      </w:rPr>
    </w:lvl>
    <w:lvl w:ilvl="5" w:tplc="F6583FBE">
      <w:start w:val="1"/>
      <w:numFmt w:val="bullet"/>
      <w:lvlText w:val=""/>
      <w:lvlJc w:val="left"/>
      <w:pPr>
        <w:ind w:left="4680" w:hanging="360"/>
      </w:pPr>
      <w:rPr>
        <w:rFonts w:ascii="Wingdings" w:hAnsi="Wingdings" w:hint="default"/>
      </w:rPr>
    </w:lvl>
    <w:lvl w:ilvl="6" w:tplc="B178E0A4">
      <w:start w:val="1"/>
      <w:numFmt w:val="bullet"/>
      <w:lvlText w:val=""/>
      <w:lvlJc w:val="left"/>
      <w:pPr>
        <w:ind w:left="5400" w:hanging="360"/>
      </w:pPr>
      <w:rPr>
        <w:rFonts w:ascii="Symbol" w:hAnsi="Symbol" w:hint="default"/>
      </w:rPr>
    </w:lvl>
    <w:lvl w:ilvl="7" w:tplc="AD566354">
      <w:start w:val="1"/>
      <w:numFmt w:val="bullet"/>
      <w:lvlText w:val="o"/>
      <w:lvlJc w:val="left"/>
      <w:pPr>
        <w:ind w:left="6120" w:hanging="360"/>
      </w:pPr>
      <w:rPr>
        <w:rFonts w:ascii="Courier New" w:hAnsi="Courier New" w:hint="default"/>
      </w:rPr>
    </w:lvl>
    <w:lvl w:ilvl="8" w:tplc="2B10499A">
      <w:start w:val="1"/>
      <w:numFmt w:val="bullet"/>
      <w:lvlText w:val=""/>
      <w:lvlJc w:val="left"/>
      <w:pPr>
        <w:ind w:left="6840" w:hanging="360"/>
      </w:pPr>
      <w:rPr>
        <w:rFonts w:ascii="Wingdings" w:hAnsi="Wingdings" w:hint="default"/>
      </w:rPr>
    </w:lvl>
  </w:abstractNum>
  <w:abstractNum w:abstractNumId="7" w15:restartNumberingAfterBreak="0">
    <w:nsid w:val="6F777B4D"/>
    <w:multiLevelType w:val="hybridMultilevel"/>
    <w:tmpl w:val="FD94A82C"/>
    <w:lvl w:ilvl="0" w:tplc="1809000F">
      <w:start w:val="1"/>
      <w:numFmt w:val="decimal"/>
      <w:lvlText w:val="%1."/>
      <w:lvlJc w:val="left"/>
      <w:pPr>
        <w:ind w:left="720" w:hanging="360"/>
      </w:pPr>
    </w:lvl>
    <w:lvl w:ilvl="1" w:tplc="68560510">
      <w:start w:val="1"/>
      <w:numFmt w:val="bullet"/>
      <w:lvlText w:val="-"/>
      <w:lvlJc w:val="left"/>
      <w:pPr>
        <w:ind w:left="1440" w:hanging="360"/>
      </w:pPr>
      <w:rPr>
        <w:rFonts w:ascii="Aptos" w:hAnsi="Apto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21150D9"/>
    <w:multiLevelType w:val="hybridMultilevel"/>
    <w:tmpl w:val="9C34273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312F15D"/>
    <w:multiLevelType w:val="hybridMultilevel"/>
    <w:tmpl w:val="F3D86A44"/>
    <w:lvl w:ilvl="0" w:tplc="4D24EE74">
      <w:start w:val="1"/>
      <w:numFmt w:val="bullet"/>
      <w:lvlText w:val="-"/>
      <w:lvlJc w:val="left"/>
      <w:pPr>
        <w:ind w:left="720" w:hanging="360"/>
      </w:pPr>
      <w:rPr>
        <w:rFonts w:ascii="Aptos" w:hAnsi="Aptos" w:hint="default"/>
      </w:rPr>
    </w:lvl>
    <w:lvl w:ilvl="1" w:tplc="8AD8E172">
      <w:start w:val="1"/>
      <w:numFmt w:val="bullet"/>
      <w:lvlText w:val="o"/>
      <w:lvlJc w:val="left"/>
      <w:pPr>
        <w:ind w:left="1440" w:hanging="360"/>
      </w:pPr>
      <w:rPr>
        <w:rFonts w:ascii="Courier New" w:hAnsi="Courier New" w:hint="default"/>
      </w:rPr>
    </w:lvl>
    <w:lvl w:ilvl="2" w:tplc="7B88943C">
      <w:start w:val="1"/>
      <w:numFmt w:val="bullet"/>
      <w:lvlText w:val=""/>
      <w:lvlJc w:val="left"/>
      <w:pPr>
        <w:ind w:left="2160" w:hanging="360"/>
      </w:pPr>
      <w:rPr>
        <w:rFonts w:ascii="Wingdings" w:hAnsi="Wingdings" w:hint="default"/>
      </w:rPr>
    </w:lvl>
    <w:lvl w:ilvl="3" w:tplc="28B63148">
      <w:start w:val="1"/>
      <w:numFmt w:val="bullet"/>
      <w:lvlText w:val=""/>
      <w:lvlJc w:val="left"/>
      <w:pPr>
        <w:ind w:left="2880" w:hanging="360"/>
      </w:pPr>
      <w:rPr>
        <w:rFonts w:ascii="Symbol" w:hAnsi="Symbol" w:hint="default"/>
      </w:rPr>
    </w:lvl>
    <w:lvl w:ilvl="4" w:tplc="DD023C68">
      <w:start w:val="1"/>
      <w:numFmt w:val="bullet"/>
      <w:lvlText w:val="o"/>
      <w:lvlJc w:val="left"/>
      <w:pPr>
        <w:ind w:left="3600" w:hanging="360"/>
      </w:pPr>
      <w:rPr>
        <w:rFonts w:ascii="Courier New" w:hAnsi="Courier New" w:hint="default"/>
      </w:rPr>
    </w:lvl>
    <w:lvl w:ilvl="5" w:tplc="D8FE0F62">
      <w:start w:val="1"/>
      <w:numFmt w:val="bullet"/>
      <w:lvlText w:val=""/>
      <w:lvlJc w:val="left"/>
      <w:pPr>
        <w:ind w:left="4320" w:hanging="360"/>
      </w:pPr>
      <w:rPr>
        <w:rFonts w:ascii="Wingdings" w:hAnsi="Wingdings" w:hint="default"/>
      </w:rPr>
    </w:lvl>
    <w:lvl w:ilvl="6" w:tplc="733651D6">
      <w:start w:val="1"/>
      <w:numFmt w:val="bullet"/>
      <w:lvlText w:val=""/>
      <w:lvlJc w:val="left"/>
      <w:pPr>
        <w:ind w:left="5040" w:hanging="360"/>
      </w:pPr>
      <w:rPr>
        <w:rFonts w:ascii="Symbol" w:hAnsi="Symbol" w:hint="default"/>
      </w:rPr>
    </w:lvl>
    <w:lvl w:ilvl="7" w:tplc="D646E678">
      <w:start w:val="1"/>
      <w:numFmt w:val="bullet"/>
      <w:lvlText w:val="o"/>
      <w:lvlJc w:val="left"/>
      <w:pPr>
        <w:ind w:left="5760" w:hanging="360"/>
      </w:pPr>
      <w:rPr>
        <w:rFonts w:ascii="Courier New" w:hAnsi="Courier New" w:hint="default"/>
      </w:rPr>
    </w:lvl>
    <w:lvl w:ilvl="8" w:tplc="41FA8BD4">
      <w:start w:val="1"/>
      <w:numFmt w:val="bullet"/>
      <w:lvlText w:val=""/>
      <w:lvlJc w:val="left"/>
      <w:pPr>
        <w:ind w:left="6480" w:hanging="360"/>
      </w:pPr>
      <w:rPr>
        <w:rFonts w:ascii="Wingdings" w:hAnsi="Wingdings" w:hint="default"/>
      </w:rPr>
    </w:lvl>
  </w:abstractNum>
  <w:abstractNum w:abstractNumId="10" w15:restartNumberingAfterBreak="0">
    <w:nsid w:val="760164C7"/>
    <w:multiLevelType w:val="hybridMultilevel"/>
    <w:tmpl w:val="E8046F52"/>
    <w:lvl w:ilvl="0" w:tplc="2DFA514E">
      <w:numFmt w:val="decimal"/>
      <w:lvlText w:val="%1-"/>
      <w:lvlJc w:val="left"/>
      <w:pPr>
        <w:ind w:left="720" w:hanging="360"/>
      </w:pPr>
    </w:lvl>
    <w:lvl w:ilvl="1" w:tplc="B636E94C">
      <w:start w:val="1"/>
      <w:numFmt w:val="lowerLetter"/>
      <w:lvlText w:val="%2."/>
      <w:lvlJc w:val="left"/>
      <w:pPr>
        <w:ind w:left="1440" w:hanging="360"/>
      </w:pPr>
    </w:lvl>
    <w:lvl w:ilvl="2" w:tplc="B4025618">
      <w:start w:val="1"/>
      <w:numFmt w:val="lowerRoman"/>
      <w:lvlText w:val="%3."/>
      <w:lvlJc w:val="right"/>
      <w:pPr>
        <w:ind w:left="2160" w:hanging="180"/>
      </w:pPr>
    </w:lvl>
    <w:lvl w:ilvl="3" w:tplc="6DFA7044">
      <w:start w:val="1"/>
      <w:numFmt w:val="decimal"/>
      <w:lvlText w:val="%4."/>
      <w:lvlJc w:val="left"/>
      <w:pPr>
        <w:ind w:left="2880" w:hanging="360"/>
      </w:pPr>
    </w:lvl>
    <w:lvl w:ilvl="4" w:tplc="41921482">
      <w:start w:val="1"/>
      <w:numFmt w:val="lowerLetter"/>
      <w:lvlText w:val="%5."/>
      <w:lvlJc w:val="left"/>
      <w:pPr>
        <w:ind w:left="3600" w:hanging="360"/>
      </w:pPr>
    </w:lvl>
    <w:lvl w:ilvl="5" w:tplc="19820B1E">
      <w:start w:val="1"/>
      <w:numFmt w:val="lowerRoman"/>
      <w:lvlText w:val="%6."/>
      <w:lvlJc w:val="right"/>
      <w:pPr>
        <w:ind w:left="4320" w:hanging="180"/>
      </w:pPr>
    </w:lvl>
    <w:lvl w:ilvl="6" w:tplc="F5AA36E0">
      <w:start w:val="1"/>
      <w:numFmt w:val="decimal"/>
      <w:lvlText w:val="%7."/>
      <w:lvlJc w:val="left"/>
      <w:pPr>
        <w:ind w:left="5040" w:hanging="360"/>
      </w:pPr>
    </w:lvl>
    <w:lvl w:ilvl="7" w:tplc="774E8070">
      <w:start w:val="1"/>
      <w:numFmt w:val="lowerLetter"/>
      <w:lvlText w:val="%8."/>
      <w:lvlJc w:val="left"/>
      <w:pPr>
        <w:ind w:left="5760" w:hanging="360"/>
      </w:pPr>
    </w:lvl>
    <w:lvl w:ilvl="8" w:tplc="CBD6858A">
      <w:start w:val="1"/>
      <w:numFmt w:val="lowerRoman"/>
      <w:lvlText w:val="%9."/>
      <w:lvlJc w:val="right"/>
      <w:pPr>
        <w:ind w:left="6480" w:hanging="180"/>
      </w:pPr>
    </w:lvl>
  </w:abstractNum>
  <w:num w:numId="1" w16cid:durableId="1601527319">
    <w:abstractNumId w:val="0"/>
  </w:num>
  <w:num w:numId="2" w16cid:durableId="88352196">
    <w:abstractNumId w:val="6"/>
  </w:num>
  <w:num w:numId="3" w16cid:durableId="948393857">
    <w:abstractNumId w:val="4"/>
  </w:num>
  <w:num w:numId="4" w16cid:durableId="1764953962">
    <w:abstractNumId w:val="9"/>
  </w:num>
  <w:num w:numId="5" w16cid:durableId="599459157">
    <w:abstractNumId w:val="10"/>
  </w:num>
  <w:num w:numId="6" w16cid:durableId="850531415">
    <w:abstractNumId w:val="5"/>
  </w:num>
  <w:num w:numId="7" w16cid:durableId="1825123996">
    <w:abstractNumId w:val="2"/>
  </w:num>
  <w:num w:numId="8" w16cid:durableId="1497653301">
    <w:abstractNumId w:val="3"/>
  </w:num>
  <w:num w:numId="9" w16cid:durableId="1258514137">
    <w:abstractNumId w:val="8"/>
  </w:num>
  <w:num w:numId="10" w16cid:durableId="1705672233">
    <w:abstractNumId w:val="7"/>
  </w:num>
  <w:num w:numId="11" w16cid:durableId="1595672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C20EDE"/>
    <w:rsid w:val="000231A7"/>
    <w:rsid w:val="00034DBD"/>
    <w:rsid w:val="00075EDC"/>
    <w:rsid w:val="000E5944"/>
    <w:rsid w:val="001B316D"/>
    <w:rsid w:val="001B7348"/>
    <w:rsid w:val="00204FA4"/>
    <w:rsid w:val="004058EC"/>
    <w:rsid w:val="00442443"/>
    <w:rsid w:val="004673DA"/>
    <w:rsid w:val="0051174F"/>
    <w:rsid w:val="00564BA2"/>
    <w:rsid w:val="008322F1"/>
    <w:rsid w:val="00902EC8"/>
    <w:rsid w:val="00916038"/>
    <w:rsid w:val="0099691E"/>
    <w:rsid w:val="009E0642"/>
    <w:rsid w:val="00B20EE9"/>
    <w:rsid w:val="00C82F43"/>
    <w:rsid w:val="00CBF32D"/>
    <w:rsid w:val="00CD42BA"/>
    <w:rsid w:val="00F018EC"/>
    <w:rsid w:val="00FA39E4"/>
    <w:rsid w:val="00FC113D"/>
    <w:rsid w:val="00FF76BF"/>
    <w:rsid w:val="014BD28D"/>
    <w:rsid w:val="0235345A"/>
    <w:rsid w:val="02CF8952"/>
    <w:rsid w:val="02EF1438"/>
    <w:rsid w:val="07A94A69"/>
    <w:rsid w:val="086581B9"/>
    <w:rsid w:val="09D99E81"/>
    <w:rsid w:val="123187E1"/>
    <w:rsid w:val="145334F4"/>
    <w:rsid w:val="15E1D529"/>
    <w:rsid w:val="169FC5AA"/>
    <w:rsid w:val="1A0CC4D6"/>
    <w:rsid w:val="1EA02D21"/>
    <w:rsid w:val="1FE37232"/>
    <w:rsid w:val="206A8E68"/>
    <w:rsid w:val="2126024D"/>
    <w:rsid w:val="22BD3078"/>
    <w:rsid w:val="22C8B63B"/>
    <w:rsid w:val="242E8D51"/>
    <w:rsid w:val="28207411"/>
    <w:rsid w:val="3150C4D5"/>
    <w:rsid w:val="32C20EDE"/>
    <w:rsid w:val="338A9AB1"/>
    <w:rsid w:val="35D69EB0"/>
    <w:rsid w:val="37BBE65D"/>
    <w:rsid w:val="3D04BF11"/>
    <w:rsid w:val="40D0B532"/>
    <w:rsid w:val="40F6DD7B"/>
    <w:rsid w:val="4707805E"/>
    <w:rsid w:val="47DD3F32"/>
    <w:rsid w:val="499A47D1"/>
    <w:rsid w:val="5165D72B"/>
    <w:rsid w:val="551DA167"/>
    <w:rsid w:val="5794D9A4"/>
    <w:rsid w:val="586EB87F"/>
    <w:rsid w:val="587B1301"/>
    <w:rsid w:val="58EAC16A"/>
    <w:rsid w:val="5B69667C"/>
    <w:rsid w:val="5BF1EFA5"/>
    <w:rsid w:val="620C6260"/>
    <w:rsid w:val="6418A19A"/>
    <w:rsid w:val="661B862F"/>
    <w:rsid w:val="66D7356F"/>
    <w:rsid w:val="67D6AC1F"/>
    <w:rsid w:val="6E2567CE"/>
    <w:rsid w:val="6E6C5562"/>
    <w:rsid w:val="7195F7E3"/>
    <w:rsid w:val="72C1CE4A"/>
    <w:rsid w:val="7480D0C6"/>
    <w:rsid w:val="74A8C219"/>
    <w:rsid w:val="74CFD151"/>
    <w:rsid w:val="76E7A378"/>
    <w:rsid w:val="772167C9"/>
    <w:rsid w:val="7A15EB5F"/>
    <w:rsid w:val="7AA8EDAE"/>
    <w:rsid w:val="7CB46970"/>
    <w:rsid w:val="7E26D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0EDE"/>
  <w15:chartTrackingRefBased/>
  <w15:docId w15:val="{BCA43125-D042-4A34-8722-61337E1A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FC113D"/>
    <w:rPr>
      <w:color w:val="96607D" w:themeColor="followedHyperlink"/>
      <w:u w:val="single"/>
    </w:rPr>
  </w:style>
  <w:style w:type="paragraph" w:styleId="TOCHeading">
    <w:name w:val="TOC Heading"/>
    <w:basedOn w:val="Heading1"/>
    <w:next w:val="Normal"/>
    <w:uiPriority w:val="39"/>
    <w:unhideWhenUsed/>
    <w:qFormat/>
    <w:rsid w:val="004058EC"/>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4058EC"/>
    <w:pPr>
      <w:spacing w:after="100"/>
    </w:pPr>
  </w:style>
  <w:style w:type="paragraph" w:styleId="TOC2">
    <w:name w:val="toc 2"/>
    <w:basedOn w:val="Normal"/>
    <w:next w:val="Normal"/>
    <w:autoRedefine/>
    <w:uiPriority w:val="39"/>
    <w:unhideWhenUsed/>
    <w:rsid w:val="004058EC"/>
    <w:pPr>
      <w:spacing w:after="100"/>
      <w:ind w:left="240"/>
    </w:pPr>
  </w:style>
  <w:style w:type="paragraph" w:styleId="TOC3">
    <w:name w:val="toc 3"/>
    <w:basedOn w:val="Normal"/>
    <w:next w:val="Normal"/>
    <w:autoRedefine/>
    <w:uiPriority w:val="39"/>
    <w:unhideWhenUsed/>
    <w:rsid w:val="000231A7"/>
    <w:pPr>
      <w:spacing w:after="100"/>
      <w:ind w:left="480"/>
    </w:pPr>
  </w:style>
  <w:style w:type="character" w:styleId="UnresolvedMention">
    <w:name w:val="Unresolved Mention"/>
    <w:basedOn w:val="DefaultParagraphFont"/>
    <w:uiPriority w:val="99"/>
    <w:semiHidden/>
    <w:unhideWhenUsed/>
    <w:rsid w:val="001B7348"/>
    <w:rPr>
      <w:color w:val="605E5C"/>
      <w:shd w:val="clear" w:color="auto" w:fill="E1DFDD"/>
    </w:rPr>
  </w:style>
  <w:style w:type="paragraph" w:styleId="Bibliography">
    <w:name w:val="Bibliography"/>
    <w:basedOn w:val="Normal"/>
    <w:next w:val="Normal"/>
    <w:uiPriority w:val="37"/>
    <w:unhideWhenUsed/>
    <w:rsid w:val="001B7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96560">
      <w:bodyDiv w:val="1"/>
      <w:marLeft w:val="0"/>
      <w:marRight w:val="0"/>
      <w:marTop w:val="0"/>
      <w:marBottom w:val="0"/>
      <w:divBdr>
        <w:top w:val="none" w:sz="0" w:space="0" w:color="auto"/>
        <w:left w:val="none" w:sz="0" w:space="0" w:color="auto"/>
        <w:bottom w:val="none" w:sz="0" w:space="0" w:color="auto"/>
        <w:right w:val="none" w:sz="0" w:space="0" w:color="auto"/>
      </w:divBdr>
    </w:div>
    <w:div w:id="270867630">
      <w:bodyDiv w:val="1"/>
      <w:marLeft w:val="0"/>
      <w:marRight w:val="0"/>
      <w:marTop w:val="0"/>
      <w:marBottom w:val="0"/>
      <w:divBdr>
        <w:top w:val="none" w:sz="0" w:space="0" w:color="auto"/>
        <w:left w:val="none" w:sz="0" w:space="0" w:color="auto"/>
        <w:bottom w:val="none" w:sz="0" w:space="0" w:color="auto"/>
        <w:right w:val="none" w:sz="0" w:space="0" w:color="auto"/>
      </w:divBdr>
    </w:div>
    <w:div w:id="280722402">
      <w:bodyDiv w:val="1"/>
      <w:marLeft w:val="0"/>
      <w:marRight w:val="0"/>
      <w:marTop w:val="0"/>
      <w:marBottom w:val="0"/>
      <w:divBdr>
        <w:top w:val="none" w:sz="0" w:space="0" w:color="auto"/>
        <w:left w:val="none" w:sz="0" w:space="0" w:color="auto"/>
        <w:bottom w:val="none" w:sz="0" w:space="0" w:color="auto"/>
        <w:right w:val="none" w:sz="0" w:space="0" w:color="auto"/>
      </w:divBdr>
    </w:div>
    <w:div w:id="498932707">
      <w:bodyDiv w:val="1"/>
      <w:marLeft w:val="0"/>
      <w:marRight w:val="0"/>
      <w:marTop w:val="0"/>
      <w:marBottom w:val="0"/>
      <w:divBdr>
        <w:top w:val="none" w:sz="0" w:space="0" w:color="auto"/>
        <w:left w:val="none" w:sz="0" w:space="0" w:color="auto"/>
        <w:bottom w:val="none" w:sz="0" w:space="0" w:color="auto"/>
        <w:right w:val="none" w:sz="0" w:space="0" w:color="auto"/>
      </w:divBdr>
    </w:div>
    <w:div w:id="586311142">
      <w:bodyDiv w:val="1"/>
      <w:marLeft w:val="0"/>
      <w:marRight w:val="0"/>
      <w:marTop w:val="0"/>
      <w:marBottom w:val="0"/>
      <w:divBdr>
        <w:top w:val="none" w:sz="0" w:space="0" w:color="auto"/>
        <w:left w:val="none" w:sz="0" w:space="0" w:color="auto"/>
        <w:bottom w:val="none" w:sz="0" w:space="0" w:color="auto"/>
        <w:right w:val="none" w:sz="0" w:space="0" w:color="auto"/>
      </w:divBdr>
    </w:div>
    <w:div w:id="1025909673">
      <w:bodyDiv w:val="1"/>
      <w:marLeft w:val="0"/>
      <w:marRight w:val="0"/>
      <w:marTop w:val="0"/>
      <w:marBottom w:val="0"/>
      <w:divBdr>
        <w:top w:val="none" w:sz="0" w:space="0" w:color="auto"/>
        <w:left w:val="none" w:sz="0" w:space="0" w:color="auto"/>
        <w:bottom w:val="none" w:sz="0" w:space="0" w:color="auto"/>
        <w:right w:val="none" w:sz="0" w:space="0" w:color="auto"/>
      </w:divBdr>
    </w:div>
    <w:div w:id="1417510614">
      <w:bodyDiv w:val="1"/>
      <w:marLeft w:val="0"/>
      <w:marRight w:val="0"/>
      <w:marTop w:val="0"/>
      <w:marBottom w:val="0"/>
      <w:divBdr>
        <w:top w:val="none" w:sz="0" w:space="0" w:color="auto"/>
        <w:left w:val="none" w:sz="0" w:space="0" w:color="auto"/>
        <w:bottom w:val="none" w:sz="0" w:space="0" w:color="auto"/>
        <w:right w:val="none" w:sz="0" w:space="0" w:color="auto"/>
      </w:divBdr>
    </w:div>
    <w:div w:id="1448432901">
      <w:bodyDiv w:val="1"/>
      <w:marLeft w:val="0"/>
      <w:marRight w:val="0"/>
      <w:marTop w:val="0"/>
      <w:marBottom w:val="0"/>
      <w:divBdr>
        <w:top w:val="none" w:sz="0" w:space="0" w:color="auto"/>
        <w:left w:val="none" w:sz="0" w:space="0" w:color="auto"/>
        <w:bottom w:val="none" w:sz="0" w:space="0" w:color="auto"/>
        <w:right w:val="none" w:sz="0" w:space="0" w:color="auto"/>
      </w:divBdr>
    </w:div>
    <w:div w:id="1776751358">
      <w:bodyDiv w:val="1"/>
      <w:marLeft w:val="0"/>
      <w:marRight w:val="0"/>
      <w:marTop w:val="0"/>
      <w:marBottom w:val="0"/>
      <w:divBdr>
        <w:top w:val="none" w:sz="0" w:space="0" w:color="auto"/>
        <w:left w:val="none" w:sz="0" w:space="0" w:color="auto"/>
        <w:bottom w:val="none" w:sz="0" w:space="0" w:color="auto"/>
        <w:right w:val="none" w:sz="0" w:space="0" w:color="auto"/>
      </w:divBdr>
    </w:div>
    <w:div w:id="1794518928">
      <w:bodyDiv w:val="1"/>
      <w:marLeft w:val="0"/>
      <w:marRight w:val="0"/>
      <w:marTop w:val="0"/>
      <w:marBottom w:val="0"/>
      <w:divBdr>
        <w:top w:val="none" w:sz="0" w:space="0" w:color="auto"/>
        <w:left w:val="none" w:sz="0" w:space="0" w:color="auto"/>
        <w:bottom w:val="none" w:sz="0" w:space="0" w:color="auto"/>
        <w:right w:val="none" w:sz="0" w:space="0" w:color="auto"/>
      </w:divBdr>
    </w:div>
    <w:div w:id="2030450228">
      <w:bodyDiv w:val="1"/>
      <w:marLeft w:val="0"/>
      <w:marRight w:val="0"/>
      <w:marTop w:val="0"/>
      <w:marBottom w:val="0"/>
      <w:divBdr>
        <w:top w:val="none" w:sz="0" w:space="0" w:color="auto"/>
        <w:left w:val="none" w:sz="0" w:space="0" w:color="auto"/>
        <w:bottom w:val="none" w:sz="0" w:space="0" w:color="auto"/>
        <w:right w:val="none" w:sz="0" w:space="0" w:color="auto"/>
      </w:divBdr>
    </w:div>
    <w:div w:id="203387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bout.gitlab.com/topics/devops/the-role-of-ai-in-devops/"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The24</b:Tag>
    <b:SourceType>InternetSite</b:SourceType>
    <b:Guid>{2D6D5C50-F8C7-4DF4-B045-457A29A71013}</b:Guid>
    <b:Title>The Role of AI in DevOps</b:Title>
    <b:Year>2023</b:Year>
    <b:YearAccessed>2024</b:YearAccessed>
    <b:MonthAccessed>October</b:MonthAccessed>
    <b:DayAccessed>1</b:DayAccessed>
    <b:URL>https://about.gitlab.com/topics/devops/the-role-of-ai-in-devops/</b:URL>
    <b:Author>
      <b:Author>
        <b:NameList>
          <b:Person>
            <b:Last>GitLab</b:Last>
          </b:Person>
        </b:NameList>
      </b:Author>
    </b:Author>
    <b:RefOrder>1</b:RefOrder>
  </b:Source>
</b:Sources>
</file>

<file path=customXml/itemProps1.xml><?xml version="1.0" encoding="utf-8"?>
<ds:datastoreItem xmlns:ds="http://schemas.openxmlformats.org/officeDocument/2006/customXml" ds:itemID="{A70A7915-A40B-4C73-B65F-7F3F41FCE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6</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Rew Guardiano</dc:creator>
  <cp:keywords/>
  <dc:description/>
  <cp:lastModifiedBy>STUDENT Rew Guardiano</cp:lastModifiedBy>
  <cp:revision>9</cp:revision>
  <dcterms:created xsi:type="dcterms:W3CDTF">2024-09-11T18:05:00Z</dcterms:created>
  <dcterms:modified xsi:type="dcterms:W3CDTF">2024-09-30T23:15:00Z</dcterms:modified>
</cp:coreProperties>
</file>